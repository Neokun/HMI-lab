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2713A" w14:textId="77777777" w:rsidR="00FF5483" w:rsidRPr="003F3C32" w:rsidRDefault="00FF5483" w:rsidP="00FF5483">
      <w:r w:rsidRPr="003F3C32">
        <w:t>[Yu’s comments 6</w:t>
      </w:r>
      <w:r w:rsidRPr="003F3C32">
        <w:rPr>
          <w:vertAlign w:val="superscript"/>
        </w:rPr>
        <w:t>th</w:t>
      </w:r>
      <w:r w:rsidRPr="003F3C32">
        <w:t xml:space="preserve"> January 2017]</w:t>
      </w:r>
    </w:p>
    <w:p w14:paraId="596EA7CB" w14:textId="77777777" w:rsidR="00FF5483" w:rsidRPr="003F3C32" w:rsidRDefault="00FF5483" w:rsidP="00FF5483"/>
    <w:p w14:paraId="0527FBFA" w14:textId="77777777" w:rsidR="00FF5483" w:rsidRPr="003F3C32" w:rsidRDefault="00FF5483" w:rsidP="00FF5483">
      <w:pPr>
        <w:pStyle w:val="ListParagraph"/>
        <w:ind w:left="0"/>
        <w:rPr>
          <w:rFonts w:ascii="Times New Roman" w:hAnsi="Times New Roman" w:cs="Times New Roman"/>
          <w:sz w:val="24"/>
          <w:szCs w:val="24"/>
        </w:rPr>
      </w:pPr>
      <w:r w:rsidRPr="003F3C32">
        <w:rPr>
          <w:rFonts w:ascii="Times New Roman" w:hAnsi="Times New Roman" w:cs="Times New Roman"/>
          <w:sz w:val="24"/>
          <w:szCs w:val="24"/>
        </w:rPr>
        <w:t>In terms of “sparse localized deformation components”,</w:t>
      </w:r>
    </w:p>
    <w:p w14:paraId="69FA6881" w14:textId="77777777" w:rsidR="00FF5483" w:rsidRPr="003F3C32" w:rsidRDefault="00FF5483" w:rsidP="00FF5483">
      <w:pPr>
        <w:ind w:left="360"/>
      </w:pPr>
      <w:r w:rsidRPr="003F3C32">
        <w:t xml:space="preserve">Download two sequences of motion clips,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Pr="003F3C32">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oMath>
      <w:r w:rsidRPr="003F3C32">
        <w:t>.</w:t>
      </w:r>
    </w:p>
    <w:p w14:paraId="46881007" w14:textId="77777777" w:rsidR="00FF5483" w:rsidRPr="003F3C32" w:rsidRDefault="00FF5483" w:rsidP="00FF5483">
      <w:pPr>
        <w:ind w:left="360"/>
      </w:pPr>
      <w:r w:rsidRPr="003F3C32">
        <w:t xml:space="preserve">For any set of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m:t>
            </m:r>
          </m:sup>
        </m:sSup>
      </m:oMath>
      <w:r w:rsidRPr="003F3C32">
        <w:t xml:space="preserve">, n is the number of frames and m is the number of joints, let </w:t>
      </w:r>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3F3C32">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3F3C32">
        <w:t xml:space="preserve"> is the 1</w:t>
      </w:r>
      <w:proofErr w:type="spellStart"/>
      <w:r w:rsidRPr="003F3C32">
        <w:rPr>
          <w:vertAlign w:val="superscript"/>
        </w:rPr>
        <w:t>st</w:t>
      </w:r>
      <w:proofErr w:type="spellEnd"/>
      <w:r w:rsidRPr="003F3C32">
        <w:t xml:space="preserve"> frame.</w:t>
      </w:r>
    </w:p>
    <w:p w14:paraId="6CDBBD59" w14:textId="77777777" w:rsidR="00FF5483" w:rsidRPr="003F3C32" w:rsidRDefault="00FF5483" w:rsidP="00FF5483">
      <w:pPr>
        <w:ind w:left="360"/>
      </w:pPr>
      <w:r w:rsidRPr="003F3C32">
        <w:t xml:space="preserve">Take decomposition as X=WC,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r>
          <w:rPr>
            <w:rFonts w:ascii="Cambria Math" w:hAnsi="Cambria Math"/>
          </w:rPr>
          <m:t>,C∈</m:t>
        </m:r>
        <m:sSup>
          <m:sSupPr>
            <m:ctrlPr>
              <w:rPr>
                <w:rFonts w:ascii="Cambria Math" w:hAnsi="Cambria Math"/>
                <w:i/>
              </w:rPr>
            </m:ctrlPr>
          </m:sSupPr>
          <m:e>
            <m:r>
              <w:rPr>
                <w:rFonts w:ascii="Cambria Math" w:hAnsi="Cambria Math"/>
              </w:rPr>
              <m:t>R</m:t>
            </m:r>
          </m:e>
          <m:sup>
            <m:r>
              <w:rPr>
                <w:rFonts w:ascii="Cambria Math" w:hAnsi="Cambria Math"/>
              </w:rPr>
              <m:t>k×m</m:t>
            </m:r>
          </m:sup>
        </m:sSup>
      </m:oMath>
      <w:r w:rsidRPr="003F3C32">
        <w:t>. The component number should be the same, i.e. k. For motion data, it is unnecessary to define the local support region for every joint.</w:t>
      </w:r>
    </w:p>
    <w:p w14:paraId="44FBF33F" w14:textId="77777777" w:rsidR="00FF5483" w:rsidRPr="003F3C32" w:rsidRDefault="00FF5483" w:rsidP="00FF5483">
      <w:pPr>
        <w:ind w:left="360"/>
      </w:pPr>
      <w:r w:rsidRPr="003F3C32">
        <w:t>In terms of X, we may identify which joint ha</w:t>
      </w:r>
      <w:r>
        <w:t>s</w:t>
      </w:r>
      <w:r w:rsidRPr="003F3C32">
        <w:t xml:space="preserve"> the biggest motion over the clip. The selected joint corresponds to the first component,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3F3C32">
        <w:t>. You may verify it as follows.</w:t>
      </w:r>
    </w:p>
    <w:p w14:paraId="10AF91BB" w14:textId="77777777" w:rsidR="00FF5483" w:rsidRPr="003F3C32" w:rsidRDefault="00FF5483" w:rsidP="00FF5483">
      <w:pPr>
        <w:ind w:left="360"/>
      </w:pPr>
      <w:r w:rsidRPr="003F3C32">
        <w:t xml:space="preserve">Let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0</m:t>
                  </m:r>
                </m:e>
              </m:mr>
            </m:m>
          </m:e>
        </m:d>
      </m:oMath>
      <w:r w:rsidRPr="003F3C32">
        <w:t xml:space="preserve">, then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3F3C32">
        <w:t xml:space="preserve"> and </w:t>
      </w: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F3C32">
        <w:t xml:space="preserve">. Check if </w:t>
      </w:r>
      <m:oMath>
        <m:sSub>
          <m:sSubPr>
            <m:ctrlPr>
              <w:rPr>
                <w:rFonts w:ascii="Cambria Math" w:hAnsi="Cambria Math"/>
                <w:i/>
              </w:rPr>
            </m:ctrlPr>
          </m:sSubPr>
          <m:e>
            <m:r>
              <w:rPr>
                <w:rFonts w:ascii="Cambria Math" w:hAnsi="Cambria Math"/>
              </w:rPr>
              <m:t>X</m:t>
            </m:r>
          </m:e>
          <m:sub>
            <m:r>
              <w:rPr>
                <w:rFonts w:ascii="Cambria Math" w:hAnsi="Cambria Math"/>
              </w:rPr>
              <m:t>new</m:t>
            </m:r>
          </m:sub>
        </m:sSub>
      </m:oMath>
      <w:r w:rsidRPr="003F3C32">
        <w:t xml:space="preserve"> removes the motion of the selected joint.</w:t>
      </w:r>
    </w:p>
    <w:p w14:paraId="3A765E3E" w14:textId="77777777" w:rsidR="00FF5483" w:rsidRPr="003F3C32" w:rsidRDefault="00FF5483" w:rsidP="00FF5483">
      <w:pPr>
        <w:ind w:left="360"/>
      </w:pPr>
    </w:p>
    <w:p w14:paraId="6A0A49E9" w14:textId="77777777" w:rsidR="00FF5483" w:rsidRPr="003F3C32" w:rsidRDefault="00FF5483" w:rsidP="00FF5483">
      <w:pPr>
        <w:ind w:left="360"/>
      </w:pPr>
      <w:r w:rsidRPr="003F3C32">
        <w:t xml:space="preserve">Then, take SVD on C, </w:t>
      </w:r>
      <m:oMath>
        <m:r>
          <w:rPr>
            <w:rFonts w:ascii="Cambria Math" w:hAnsi="Cambria Math"/>
          </w:rPr>
          <m:t>C=U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3F3C32">
        <w:t xml:space="preserve">, and update </w:t>
      </w:r>
      <m:oMath>
        <m:r>
          <w:rPr>
            <w:rFonts w:ascii="Cambria Math" w:hAnsi="Cambria Math"/>
          </w:rPr>
          <m:t>U←U</m:t>
        </m:r>
        <m:r>
          <m:rPr>
            <m:sty m:val="p"/>
          </m:rPr>
          <w:rPr>
            <w:rFonts w:ascii="Cambria Math" w:hAnsi="Cambria Math"/>
          </w:rPr>
          <m:t>Σ</m:t>
        </m:r>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k×k</m:t>
            </m:r>
          </m:sup>
        </m:sSup>
        <m:r>
          <w:rPr>
            <w:rFonts w:ascii="Cambria Math" w:hAnsi="Cambria Math"/>
          </w:rPr>
          <m:t>, V∈</m:t>
        </m:r>
        <m:sSup>
          <m:sSupPr>
            <m:ctrlPr>
              <w:rPr>
                <w:rFonts w:ascii="Cambria Math" w:hAnsi="Cambria Math"/>
                <w:i/>
              </w:rPr>
            </m:ctrlPr>
          </m:sSupPr>
          <m:e>
            <m:r>
              <w:rPr>
                <w:rFonts w:ascii="Cambria Math" w:hAnsi="Cambria Math"/>
              </w:rPr>
              <m:t>R</m:t>
            </m:r>
          </m:e>
          <m:sup>
            <m:r>
              <w:rPr>
                <w:rFonts w:ascii="Cambria Math" w:hAnsi="Cambria Math"/>
              </w:rPr>
              <m:t>k×m</m:t>
            </m:r>
          </m:sup>
        </m:sSup>
      </m:oMath>
    </w:p>
    <w:p w14:paraId="27C2643C" w14:textId="77777777" w:rsidR="00FF5483" w:rsidRPr="003F3C32" w:rsidRDefault="00FF5483" w:rsidP="00FF5483">
      <w:pPr>
        <w:ind w:left="360"/>
        <w:rPr>
          <w:rFonts w:eastAsiaTheme="minorHAnsi"/>
        </w:rPr>
      </w:pPr>
      <w:r w:rsidRPr="003F3C32">
        <w:t>After that, transfer motion style from one set to another one, i.e.</w:t>
      </w:r>
    </w:p>
    <w:p w14:paraId="678C1D8C" w14:textId="77777777" w:rsidR="00FF5483" w:rsidRPr="003F3C32" w:rsidRDefault="00727D80" w:rsidP="00FF5483">
      <w:pPr>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((1-α)IU</m:t>
              </m:r>
            </m:e>
            <m:sub>
              <m:r>
                <w:rPr>
                  <w:rFonts w:ascii="Cambria Math" w:hAnsi="Cambria Math"/>
                </w:rPr>
                <m:t>1</m:t>
              </m:r>
            </m:sub>
          </m:sSub>
          <m:r>
            <w:rPr>
              <w:rFonts w:ascii="Cambria Math" w:hAnsi="Cambria Math"/>
            </w:rPr>
            <m:t>+αI</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  0≤α≤1</m:t>
          </m:r>
        </m:oMath>
      </m:oMathPara>
    </w:p>
    <w:p w14:paraId="05567634" w14:textId="77777777" w:rsidR="00FF5483" w:rsidRPr="003F3C32" w:rsidRDefault="00FF5483" w:rsidP="00FF5483">
      <w:pPr>
        <w:ind w:left="360"/>
      </w:pPr>
      <w:r w:rsidRPr="003F3C32">
        <w:t xml:space="preserve">Where, I </w:t>
      </w:r>
      <w:proofErr w:type="gramStart"/>
      <w:r w:rsidRPr="003F3C32">
        <w:t>denotes</w:t>
      </w:r>
      <w:proofErr w:type="gramEnd"/>
      <w:r w:rsidRPr="003F3C32">
        <w:t xml:space="preserve"> an identity matrix.</w:t>
      </w:r>
    </w:p>
    <w:p w14:paraId="61016368" w14:textId="77777777" w:rsidR="00FF5483" w:rsidRPr="003F3C32" w:rsidRDefault="00FF5483" w:rsidP="00FF5483">
      <w:pPr>
        <w:ind w:left="360"/>
        <w:rPr>
          <w:rFonts w:eastAsiaTheme="minorHAnsi"/>
        </w:rPr>
      </w:pPr>
      <w:r w:rsidRPr="003F3C32">
        <w:t>Or from the 2</w:t>
      </w:r>
      <w:r w:rsidRPr="003F3C32">
        <w:rPr>
          <w:vertAlign w:val="superscript"/>
        </w:rPr>
        <w:t>nd</w:t>
      </w:r>
      <w:r w:rsidRPr="003F3C32">
        <w:t xml:space="preserve"> set to the 1</w:t>
      </w:r>
      <w:r w:rsidRPr="003F3C32">
        <w:rPr>
          <w:vertAlign w:val="superscript"/>
        </w:rPr>
        <w:t>st</w:t>
      </w:r>
      <w:r w:rsidRPr="003F3C32">
        <w:t xml:space="preserve"> one, vice versa.</w:t>
      </w:r>
    </w:p>
    <w:p w14:paraId="0D4F87AB" w14:textId="77777777" w:rsidR="00FF5483" w:rsidRPr="003F3C32" w:rsidRDefault="00FF5483" w:rsidP="00FF5483"/>
    <w:p w14:paraId="3F145A67" w14:textId="77777777" w:rsidR="00FF5483" w:rsidRPr="003F3C32" w:rsidRDefault="00FF5483" w:rsidP="00FF5483">
      <w:r>
        <w:t>The raising issue is that the first component may correspond to motion of multiple joints. What do the other components correspond to?</w:t>
      </w:r>
    </w:p>
    <w:p w14:paraId="0ADCEC80" w14:textId="77777777" w:rsidR="00FF5483" w:rsidRPr="003F3C32" w:rsidRDefault="00FF5483" w:rsidP="00FF5483"/>
    <w:p w14:paraId="66E4113B" w14:textId="209AD7C8" w:rsidR="00FF5483" w:rsidRPr="00C740CF" w:rsidRDefault="00FF5483" w:rsidP="00FF5483">
      <w:pPr>
        <w:rPr>
          <w:color w:val="0070C0"/>
        </w:rPr>
      </w:pPr>
      <w:r w:rsidRPr="00940EA5">
        <w:rPr>
          <w:b/>
          <w:color w:val="FF0000"/>
        </w:rPr>
        <w:t>Result</w:t>
      </w:r>
      <w:r w:rsidR="005D285E" w:rsidRPr="00940EA5">
        <w:rPr>
          <w:b/>
          <w:color w:val="FF0000"/>
        </w:rPr>
        <w:t xml:space="preserve"> 1</w:t>
      </w:r>
      <w:r w:rsidRPr="00EA2253">
        <w:rPr>
          <w:color w:val="FF0000"/>
        </w:rPr>
        <w:t>:</w:t>
      </w:r>
    </w:p>
    <w:p w14:paraId="5675FBF1" w14:textId="7B336A03" w:rsidR="00FF5483" w:rsidRDefault="00FF5483" w:rsidP="00FF5483">
      <w:pPr>
        <w:rPr>
          <w:color w:val="FF0000"/>
        </w:rPr>
      </w:pPr>
      <w:r w:rsidRPr="00EA2253">
        <w:rPr>
          <w:color w:val="FF0000"/>
        </w:rPr>
        <w:t>C contains all</w:t>
      </w:r>
      <w:r w:rsidR="00EA283F">
        <w:rPr>
          <w:color w:val="FF0000"/>
        </w:rPr>
        <w:t xml:space="preserve"> </w:t>
      </w:r>
      <w:r w:rsidR="00EA283F">
        <w:rPr>
          <w:color w:val="0070C0"/>
        </w:rPr>
        <w:t>k = 10</w:t>
      </w:r>
      <w:r w:rsidRPr="00EA2253">
        <w:rPr>
          <w:color w:val="FF0000"/>
        </w:rPr>
        <w:t xml:space="preserve"> components here. Take SVD on C, then blend two motions</w:t>
      </w:r>
      <w:r>
        <w:rPr>
          <w:color w:val="FF0000"/>
        </w:rPr>
        <w:t xml:space="preserve"> (put all components in computation)</w:t>
      </w:r>
      <w:r w:rsidRPr="00EA2253">
        <w:rPr>
          <w:color w:val="FF0000"/>
        </w:rPr>
        <w:t>,</w:t>
      </w:r>
      <w:r w:rsidR="004E41E6">
        <w:rPr>
          <w:color w:val="FF0000"/>
        </w:rPr>
        <w:t xml:space="preserve"> </w:t>
      </w:r>
      <w:r w:rsidR="004E41E6">
        <w:rPr>
          <w:color w:val="0070C0"/>
        </w:rPr>
        <w:t>combination coefficient alpha (= 0.1, 0.2, …, 1.0)</w:t>
      </w:r>
      <w:r w:rsidRPr="00EA2253">
        <w:rPr>
          <w:color w:val="FF0000"/>
        </w:rPr>
        <w:t xml:space="preserve"> the resulting motion is </w:t>
      </w:r>
      <w:r w:rsidRPr="00AD215D">
        <w:rPr>
          <w:b/>
          <w:color w:val="FF0000"/>
        </w:rPr>
        <w:t>normal</w:t>
      </w:r>
      <w:r w:rsidRPr="00EA2253">
        <w:rPr>
          <w:color w:val="FF0000"/>
        </w:rPr>
        <w:t xml:space="preserve"> based on Dynamic Time Warping</w:t>
      </w:r>
    </w:p>
    <w:p w14:paraId="3819887A" w14:textId="77777777" w:rsidR="00777174" w:rsidRDefault="00777174" w:rsidP="00FF5483">
      <w:pPr>
        <w:rPr>
          <w:color w:val="FF0000"/>
        </w:rPr>
      </w:pPr>
    </w:p>
    <w:p w14:paraId="074F41E4" w14:textId="2CED2A12" w:rsidR="00FF5483" w:rsidRDefault="00C740CF" w:rsidP="00FF5483">
      <w:pPr>
        <w:rPr>
          <w:color w:val="0070C0"/>
        </w:rPr>
      </w:pPr>
      <w:r w:rsidRPr="006C115C">
        <w:rPr>
          <w:b/>
          <w:color w:val="0070C0"/>
        </w:rPr>
        <w:t>Demo</w:t>
      </w:r>
      <w:r>
        <w:rPr>
          <w:color w:val="0070C0"/>
        </w:rPr>
        <w:t xml:space="preserve"> videos: folder </w:t>
      </w:r>
      <w:r w:rsidRPr="00714A71">
        <w:rPr>
          <w:b/>
          <w:color w:val="0070C0"/>
        </w:rPr>
        <w:t>result1</w:t>
      </w:r>
      <w:r>
        <w:rPr>
          <w:color w:val="0070C0"/>
        </w:rPr>
        <w:t>/ contains two experiments with and without DTW. Result_1.py</w:t>
      </w:r>
    </w:p>
    <w:p w14:paraId="42508D7F" w14:textId="77777777" w:rsidR="006E5653" w:rsidRDefault="006E5653" w:rsidP="00FF5483">
      <w:pPr>
        <w:rPr>
          <w:color w:val="0070C0"/>
        </w:rPr>
      </w:pPr>
    </w:p>
    <w:p w14:paraId="069F8C8B" w14:textId="158A3B32" w:rsidR="00FF5483" w:rsidRDefault="00D267D8" w:rsidP="007E51CC">
      <w:pPr>
        <w:jc w:val="both"/>
        <w:rPr>
          <w:color w:val="0070C0"/>
        </w:rPr>
      </w:pPr>
      <w:r>
        <w:rPr>
          <w:b/>
          <w:color w:val="0070C0"/>
        </w:rPr>
        <w:t xml:space="preserve">My </w:t>
      </w:r>
      <w:r w:rsidR="001A6D76">
        <w:rPr>
          <w:b/>
          <w:color w:val="0070C0"/>
        </w:rPr>
        <w:t>c</w:t>
      </w:r>
      <w:r w:rsidR="00BA0847" w:rsidRPr="006C115C">
        <w:rPr>
          <w:b/>
          <w:color w:val="0070C0"/>
        </w:rPr>
        <w:t>omment</w:t>
      </w:r>
      <w:r w:rsidR="00396921">
        <w:rPr>
          <w:color w:val="0070C0"/>
        </w:rPr>
        <w:t>:</w:t>
      </w:r>
    </w:p>
    <w:p w14:paraId="74F27C41" w14:textId="04C2A1B6" w:rsidR="00732606" w:rsidRDefault="00732606" w:rsidP="007E51CC">
      <w:pPr>
        <w:jc w:val="both"/>
        <w:rPr>
          <w:color w:val="0070C0"/>
        </w:rPr>
      </w:pPr>
      <w:r>
        <w:rPr>
          <w:color w:val="0070C0"/>
        </w:rPr>
        <w:t xml:space="preserve">- We use: </w:t>
      </w:r>
      <w:r w:rsidR="00AA736E">
        <w:rPr>
          <w:color w:val="0070C0"/>
        </w:rPr>
        <w:t xml:space="preserve">DTW as pre-processing; </w:t>
      </w:r>
      <w:r w:rsidR="005F3D9A">
        <w:rPr>
          <w:color w:val="0070C0"/>
        </w:rPr>
        <w:t>Decomposition (SPLOC, SVD)</w:t>
      </w:r>
      <w:r w:rsidR="00E024CA">
        <w:rPr>
          <w:color w:val="0070C0"/>
        </w:rPr>
        <w:t>; Synthesize with alpha</w:t>
      </w:r>
      <w:r w:rsidR="00A474F1">
        <w:rPr>
          <w:color w:val="0070C0"/>
        </w:rPr>
        <w:t xml:space="preserve"> coefficient</w:t>
      </w:r>
      <w:r w:rsidR="00E024CA">
        <w:rPr>
          <w:color w:val="0070C0"/>
        </w:rPr>
        <w:t xml:space="preserve">; </w:t>
      </w:r>
      <w:r w:rsidR="00864A00">
        <w:rPr>
          <w:color w:val="0070C0"/>
        </w:rPr>
        <w:t>Distortion removal as post-processing.</w:t>
      </w:r>
    </w:p>
    <w:p w14:paraId="03C8D670" w14:textId="77777777" w:rsidR="00BE1D63" w:rsidRDefault="00DD2988" w:rsidP="007E51CC">
      <w:pPr>
        <w:jc w:val="both"/>
        <w:rPr>
          <w:color w:val="0070C0"/>
        </w:rPr>
      </w:pPr>
      <w:r>
        <w:rPr>
          <w:color w:val="0070C0"/>
        </w:rPr>
        <w:t>- From my point of view, this method is</w:t>
      </w:r>
      <w:r w:rsidR="00311736">
        <w:rPr>
          <w:color w:val="0070C0"/>
        </w:rPr>
        <w:t xml:space="preserve"> currently</w:t>
      </w:r>
      <w:r w:rsidR="002F1F41">
        <w:rPr>
          <w:color w:val="0070C0"/>
        </w:rPr>
        <w:t xml:space="preserve"> the best solution with smooth and natural synthesized motion</w:t>
      </w:r>
      <w:r w:rsidR="00773335">
        <w:rPr>
          <w:color w:val="0070C0"/>
        </w:rPr>
        <w:t>s</w:t>
      </w:r>
      <w:r w:rsidR="002F1F41">
        <w:rPr>
          <w:color w:val="0070C0"/>
        </w:rPr>
        <w:t>.</w:t>
      </w:r>
      <w:r w:rsidR="00500696">
        <w:rPr>
          <w:color w:val="0070C0"/>
        </w:rPr>
        <w:t xml:space="preserve"> </w:t>
      </w:r>
      <w:r w:rsidR="009F7C9F">
        <w:rPr>
          <w:color w:val="0070C0"/>
        </w:rPr>
        <w:t xml:space="preserve">Our contribution </w:t>
      </w:r>
      <w:proofErr w:type="gramStart"/>
      <w:r w:rsidR="009F7C9F">
        <w:rPr>
          <w:color w:val="0070C0"/>
        </w:rPr>
        <w:t>are</w:t>
      </w:r>
      <w:proofErr w:type="gramEnd"/>
      <w:r w:rsidR="000F2ECD">
        <w:rPr>
          <w:color w:val="0070C0"/>
        </w:rPr>
        <w:t>: 1. S</w:t>
      </w:r>
      <w:r w:rsidR="007F029C">
        <w:rPr>
          <w:color w:val="0070C0"/>
        </w:rPr>
        <w:t>ynthesizing</w:t>
      </w:r>
      <w:r w:rsidR="00114155">
        <w:rPr>
          <w:color w:val="0070C0"/>
        </w:rPr>
        <w:t xml:space="preserve"> </w:t>
      </w:r>
      <w:r w:rsidR="00317115">
        <w:rPr>
          <w:color w:val="0070C0"/>
        </w:rPr>
        <w:t xml:space="preserve">two </w:t>
      </w:r>
      <w:r w:rsidR="00280292">
        <w:rPr>
          <w:color w:val="0070C0"/>
        </w:rPr>
        <w:t>different walking</w:t>
      </w:r>
      <w:r w:rsidR="00FB691E">
        <w:rPr>
          <w:color w:val="0070C0"/>
        </w:rPr>
        <w:t xml:space="preserve"> motions based on decomposition. 2. Proposed DTW as pre-processing to synchronize two input motions, proposed our own Distortion removal to remove abnormal and foot-skating by </w:t>
      </w:r>
      <w:r w:rsidR="00543C9D">
        <w:rPr>
          <w:color w:val="0070C0"/>
        </w:rPr>
        <w:t>fixing limb length</w:t>
      </w:r>
      <w:r w:rsidR="009C5650">
        <w:rPr>
          <w:color w:val="0070C0"/>
        </w:rPr>
        <w:t>s.</w:t>
      </w:r>
      <w:r w:rsidR="00BE1D63">
        <w:rPr>
          <w:color w:val="0070C0"/>
        </w:rPr>
        <w:t xml:space="preserve"> </w:t>
      </w:r>
    </w:p>
    <w:p w14:paraId="55CC927E" w14:textId="3DEE269A" w:rsidR="00396921" w:rsidRPr="00E207EB" w:rsidRDefault="00BE1D63" w:rsidP="007E51CC">
      <w:pPr>
        <w:jc w:val="both"/>
        <w:rPr>
          <w:color w:val="0070C0"/>
        </w:rPr>
      </w:pPr>
      <w:r>
        <w:rPr>
          <w:color w:val="0070C0"/>
        </w:rPr>
        <w:t xml:space="preserve">- Number of component k and coefficient alpha are two tunable parameters </w:t>
      </w:r>
      <w:r w:rsidR="00A91F37">
        <w:rPr>
          <w:color w:val="0070C0"/>
        </w:rPr>
        <w:t>that may vary on applications.</w:t>
      </w:r>
    </w:p>
    <w:p w14:paraId="1BF08DE3" w14:textId="77777777" w:rsidR="00BA0847" w:rsidRDefault="00BA0847" w:rsidP="00FF5483"/>
    <w:p w14:paraId="31DF5344" w14:textId="77777777" w:rsidR="00FF5483" w:rsidRDefault="00FF5483" w:rsidP="00FF5483">
      <w:r>
        <w:t>[Yu’s comments 17</w:t>
      </w:r>
      <w:r w:rsidRPr="00777CE7">
        <w:rPr>
          <w:vertAlign w:val="superscript"/>
        </w:rPr>
        <w:t>th</w:t>
      </w:r>
      <w:r>
        <w:t xml:space="preserve"> Feb. 2017]</w:t>
      </w:r>
    </w:p>
    <w:p w14:paraId="5F8A15F8" w14:textId="77777777" w:rsidR="00FF5483" w:rsidRDefault="00FF5483" w:rsidP="00FF5483"/>
    <w:p w14:paraId="4F79A2C2" w14:textId="77777777" w:rsidR="00FF5483" w:rsidRDefault="00FF5483" w:rsidP="00FF5483">
      <w:r>
        <w:t>In terms of the positional motion data, you have shown the results of linear combination,</w:t>
      </w:r>
    </w:p>
    <w:p w14:paraId="0865DA40" w14:textId="77777777" w:rsidR="00FF5483" w:rsidRDefault="00FF5483" w:rsidP="00FF5483">
      <m:oMathPara>
        <m:oMath>
          <m:r>
            <w:rPr>
              <w:rFonts w:ascii="Cambria Math" w:hAnsi="Cambria Math"/>
            </w:rPr>
            <m:t>X=W</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+(1-α)</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14:paraId="467280B2" w14:textId="77777777" w:rsidR="00FF5483" w:rsidRDefault="00FF5483" w:rsidP="00FF5483">
      <w:r>
        <w:lastRenderedPageBreak/>
        <w:t>And SVD based combination,</w:t>
      </w:r>
    </w:p>
    <w:p w14:paraId="31C01664" w14:textId="77777777" w:rsidR="00FF5483" w:rsidRPr="00777CE7" w:rsidRDefault="00FF5483" w:rsidP="00FF5483">
      <m:oMathPara>
        <m:oMath>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+(1-α)</m:t>
              </m:r>
              <m:sSub>
                <m:sSubPr>
                  <m:ctrlPr>
                    <w:rPr>
                      <w:rFonts w:ascii="Cambria Math" w:hAnsi="Cambria Math"/>
                      <w:i/>
                    </w:rPr>
                  </m:ctrlPr>
                </m:sSubPr>
                <m:e>
                  <m:r>
                    <w:rPr>
                      <w:rFonts w:ascii="Cambria Math" w:hAnsi="Cambria Math"/>
                    </w:rPr>
                    <m:t>U</m:t>
                  </m:r>
                </m:e>
                <m:sub>
                  <m:r>
                    <w:rPr>
                      <w:rFonts w:ascii="Cambria Math" w:hAnsi="Cambria Math"/>
                    </w:rPr>
                    <m:t>2</m:t>
                  </m:r>
                </m:sub>
              </m:sSub>
            </m:e>
          </m:d>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oMath>
      </m:oMathPara>
    </w:p>
    <w:p w14:paraId="3127B91F" w14:textId="77777777" w:rsidR="00FF5483" w:rsidRDefault="00FF5483" w:rsidP="00FF5483">
      <w:r>
        <w:t>Their performance looks same.</w:t>
      </w:r>
    </w:p>
    <w:p w14:paraId="5BF595FA" w14:textId="77777777" w:rsidR="00FF5483" w:rsidRDefault="00FF5483" w:rsidP="00FF5483">
      <w:r>
        <w:t>The distinct weakness is foot-skating. Your suggestion is to specify the foot path in advance. It needs to take into account how to make the body data compatible with the constraint of the given foot path.</w:t>
      </w:r>
    </w:p>
    <w:p w14:paraId="77878F1A" w14:textId="77777777" w:rsidR="00FF5483" w:rsidRDefault="00FF5483" w:rsidP="00FF5483"/>
    <w:p w14:paraId="2689DF3E" w14:textId="77777777" w:rsidR="00FF5483" w:rsidRDefault="00FF5483" w:rsidP="00FF5483">
      <w:r>
        <w:t>Regarding the understanding of components, one is that one component (one row vector) corresponds to one segment of skeleton. Another one is that one component corresponds to a simple motion.</w:t>
      </w:r>
    </w:p>
    <w:p w14:paraId="12461EAD" w14:textId="77777777" w:rsidR="00FF5483" w:rsidRDefault="00FF5483" w:rsidP="00FF5483"/>
    <w:p w14:paraId="27137B76" w14:textId="77777777" w:rsidR="00FF5483" w:rsidRDefault="00FF5483" w:rsidP="00FF5483">
      <w:r>
        <w:t>You may try to reconstruct motion by</w:t>
      </w:r>
    </w:p>
    <w:p w14:paraId="31742294" w14:textId="77777777" w:rsidR="00FF5483" w:rsidRDefault="00FF5483" w:rsidP="00FF5483">
      <m:oMathPara>
        <m:oMath>
          <m:r>
            <w:rPr>
              <w:rFonts w:ascii="Cambria Math" w:hAnsi="Cambria Math"/>
            </w:rPr>
            <m:t>X=W</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0</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4F5F50E5" w14:textId="77777777" w:rsidR="00FF5483" w:rsidRDefault="00FF5483" w:rsidP="00FF5483">
      <w:r>
        <w:t>To compare the resulting motion with the original one. Note that U is square with component number as its size and it involves the singular values here.</w:t>
      </w:r>
    </w:p>
    <w:p w14:paraId="16AF45D3" w14:textId="77777777" w:rsidR="00FF5483" w:rsidRDefault="00FF5483" w:rsidP="00FF5483"/>
    <w:p w14:paraId="5D1660F4" w14:textId="77777777" w:rsidR="00FF5483" w:rsidRDefault="00FF5483" w:rsidP="00FF5483">
      <w:r>
        <w:t>Furthermore, this is an approach to decompose motion into a set of simple motions. For non-linear combination, e.g. two motion data,</w:t>
      </w:r>
    </w:p>
    <w:p w14:paraId="3E925E69" w14:textId="77777777" w:rsidR="00FF5483" w:rsidRDefault="00727D80" w:rsidP="00FF5483">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T</m:t>
              </m:r>
            </m:sup>
          </m:sSubSup>
        </m:oMath>
      </m:oMathPara>
    </w:p>
    <w:p w14:paraId="103CBFF5" w14:textId="77777777" w:rsidR="00FF5483" w:rsidRDefault="00FF5483" w:rsidP="00FF5483">
      <w:r>
        <w:t xml:space="preserve">It may rearrange U by selecting row vectors from </w:t>
      </w:r>
      <m:oMath>
        <m:sSub>
          <m:sSubPr>
            <m:ctrlPr>
              <w:rPr>
                <w:rFonts w:ascii="Cambria Math" w:hAnsi="Cambria Math"/>
                <w:i/>
              </w:rPr>
            </m:ctrlPr>
          </m:sSubPr>
          <m:e>
            <m:r>
              <w:rPr>
                <w:rFonts w:ascii="Cambria Math" w:hAnsi="Cambria Math"/>
              </w:rPr>
              <m:t>U</m:t>
            </m:r>
          </m:e>
          <m:sub>
            <m:r>
              <w:rPr>
                <w:rFonts w:ascii="Cambria Math" w:hAnsi="Cambria Math"/>
              </w:rPr>
              <m:t>1,2</m:t>
            </m:r>
          </m:sub>
        </m:sSub>
      </m:oMath>
      <w:r>
        <w:t xml:space="preserve"> respectively, so as to synthesize motion, i.e. </w:t>
      </w:r>
      <m:oMath>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U</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oMath>
      <w:r>
        <w:t>.</w:t>
      </w:r>
    </w:p>
    <w:p w14:paraId="059CDD5E" w14:textId="77777777" w:rsidR="00FF5483" w:rsidRDefault="00FF5483" w:rsidP="00FF5483"/>
    <w:p w14:paraId="6DE51DF0" w14:textId="79274334" w:rsidR="00FF5483" w:rsidRPr="00EA2253" w:rsidRDefault="00FF5483" w:rsidP="007E51CC">
      <w:pPr>
        <w:jc w:val="both"/>
        <w:rPr>
          <w:color w:val="FF0000"/>
        </w:rPr>
      </w:pPr>
      <w:r w:rsidRPr="005B23F2">
        <w:rPr>
          <w:b/>
          <w:color w:val="FF0000"/>
        </w:rPr>
        <w:t>Result</w:t>
      </w:r>
      <w:r w:rsidR="00C86016" w:rsidRPr="005B23F2">
        <w:rPr>
          <w:b/>
          <w:color w:val="FF0000"/>
        </w:rPr>
        <w:t xml:space="preserve"> 3</w:t>
      </w:r>
      <w:r w:rsidRPr="00EA2253">
        <w:rPr>
          <w:color w:val="FF0000"/>
        </w:rPr>
        <w:t>:</w:t>
      </w:r>
    </w:p>
    <w:p w14:paraId="4E58C210" w14:textId="6D49253E" w:rsidR="00FF5483" w:rsidRPr="00EA2253" w:rsidRDefault="00382D98" w:rsidP="007E51CC">
      <w:pPr>
        <w:jc w:val="both"/>
        <w:rPr>
          <w:color w:val="FF0000"/>
        </w:rPr>
      </w:pPr>
      <w:r w:rsidRPr="0028617E">
        <w:rPr>
          <w:color w:val="0070C0"/>
        </w:rPr>
        <w:t xml:space="preserve">Reconstruct </w:t>
      </w:r>
      <w:r w:rsidR="00FF5483" w:rsidRPr="0028617E">
        <w:rPr>
          <w:color w:val="0070C0"/>
        </w:rPr>
        <w:t>One component corresponds to a simple motion</w:t>
      </w:r>
      <w:r w:rsidR="0028617E">
        <w:rPr>
          <w:color w:val="0070C0"/>
        </w:rPr>
        <w:t xml:space="preserve"> (K = 10 simple motion</w:t>
      </w:r>
      <w:r w:rsidR="009C586C">
        <w:rPr>
          <w:color w:val="0070C0"/>
        </w:rPr>
        <w:t>s</w:t>
      </w:r>
      <w:r w:rsidR="0028617E">
        <w:rPr>
          <w:color w:val="0070C0"/>
        </w:rPr>
        <w:t>)</w:t>
      </w:r>
    </w:p>
    <w:p w14:paraId="3E19C737" w14:textId="77777777" w:rsidR="00FF5483" w:rsidRDefault="00FF5483" w:rsidP="007E51CC">
      <w:pPr>
        <w:jc w:val="both"/>
        <w:rPr>
          <w:color w:val="FF0000"/>
        </w:rPr>
      </w:pPr>
      <w:r>
        <w:rPr>
          <w:color w:val="FF0000"/>
        </w:rPr>
        <w:t>C contains all the components, Take SVD on C, and then determine components by U</w:t>
      </w:r>
    </w:p>
    <w:p w14:paraId="7DFC55EE" w14:textId="77777777" w:rsidR="00FF5483" w:rsidRPr="00EA2253" w:rsidRDefault="00FF5483" w:rsidP="007E51CC">
      <w:pPr>
        <w:jc w:val="both"/>
        <w:rPr>
          <w:color w:val="FF0000"/>
        </w:rPr>
      </w:pPr>
      <w:r>
        <w:rPr>
          <w:color w:val="FF0000"/>
        </w:rPr>
        <w:t>After that select one component separately from two motions, blend motion?</w:t>
      </w:r>
    </w:p>
    <w:p w14:paraId="54797A34" w14:textId="77777777" w:rsidR="00FF5483" w:rsidRPr="0028617E" w:rsidRDefault="00FF5483" w:rsidP="00FF5483"/>
    <w:p w14:paraId="6DDF3940" w14:textId="01AE867C" w:rsidR="00196120" w:rsidRPr="00A26876" w:rsidRDefault="00196120" w:rsidP="00FF5483">
      <w:pPr>
        <w:rPr>
          <w:b/>
          <w:color w:val="0070C0"/>
        </w:rPr>
      </w:pPr>
      <w:r w:rsidRPr="005B23F2">
        <w:rPr>
          <w:b/>
          <w:color w:val="0070C0"/>
        </w:rPr>
        <w:t>Demo</w:t>
      </w:r>
      <w:r>
        <w:rPr>
          <w:color w:val="0070C0"/>
        </w:rPr>
        <w:t xml:space="preserve"> videos: folder </w:t>
      </w:r>
      <w:r w:rsidRPr="00714A71">
        <w:rPr>
          <w:b/>
          <w:color w:val="0070C0"/>
        </w:rPr>
        <w:t>result</w:t>
      </w:r>
      <w:r w:rsidR="00F434D0">
        <w:rPr>
          <w:b/>
          <w:color w:val="0070C0"/>
        </w:rPr>
        <w:t>3</w:t>
      </w:r>
    </w:p>
    <w:p w14:paraId="22726C51" w14:textId="77777777" w:rsidR="005B23F2" w:rsidRDefault="005B23F2" w:rsidP="007E51CC">
      <w:pPr>
        <w:jc w:val="both"/>
        <w:rPr>
          <w:color w:val="0070C0"/>
        </w:rPr>
      </w:pPr>
      <w:r w:rsidRPr="00A15480">
        <w:rPr>
          <w:b/>
          <w:color w:val="0070C0"/>
        </w:rPr>
        <w:t>My comment</w:t>
      </w:r>
      <w:r w:rsidRPr="00A15480">
        <w:rPr>
          <w:color w:val="0070C0"/>
        </w:rPr>
        <w:t>:</w:t>
      </w:r>
    </w:p>
    <w:p w14:paraId="7A5286BD" w14:textId="054C78E3" w:rsidR="008B3F56" w:rsidRPr="006B7A3B" w:rsidRDefault="008B3F56" w:rsidP="007E51CC">
      <w:pPr>
        <w:jc w:val="both"/>
        <w:rPr>
          <w:color w:val="0070C0"/>
        </w:rPr>
      </w:pPr>
      <w:r>
        <w:rPr>
          <w:color w:val="0070C0"/>
        </w:rPr>
        <w:t>- We use: SPLOC decomposition</w:t>
      </w:r>
      <w:r w:rsidR="00434872">
        <w:rPr>
          <w:color w:val="0070C0"/>
        </w:rPr>
        <w:t xml:space="preserve"> X = WC; </w:t>
      </w:r>
      <w:r w:rsidR="005A00B6">
        <w:rPr>
          <w:color w:val="0070C0"/>
        </w:rPr>
        <w:t xml:space="preserve">Consider each column of matrix C as a simple motion; </w:t>
      </w:r>
      <w:r w:rsidR="006B7A3B">
        <w:rPr>
          <w:color w:val="0070C0"/>
        </w:rPr>
        <w:t xml:space="preserve">SVD and synthesize; already tried DTW and Distortion removal. </w:t>
      </w:r>
    </w:p>
    <w:p w14:paraId="4E3FDA51" w14:textId="77777777" w:rsidR="00DB24B1" w:rsidRDefault="00F80DFA" w:rsidP="007E51CC">
      <w:pPr>
        <w:jc w:val="both"/>
        <w:rPr>
          <w:color w:val="0070C0"/>
        </w:rPr>
      </w:pPr>
      <w:r w:rsidRPr="00A15480">
        <w:rPr>
          <w:color w:val="0070C0"/>
        </w:rPr>
        <w:t xml:space="preserve">- </w:t>
      </w:r>
      <w:r w:rsidR="00727805">
        <w:rPr>
          <w:color w:val="0070C0"/>
        </w:rPr>
        <w:t>R</w:t>
      </w:r>
      <w:r w:rsidR="00F06307" w:rsidRPr="00A15480">
        <w:rPr>
          <w:color w:val="0070C0"/>
        </w:rPr>
        <w:t>econstructed motion of one component</w:t>
      </w:r>
      <w:r w:rsidR="00E622B6">
        <w:rPr>
          <w:color w:val="0070C0"/>
        </w:rPr>
        <w:t xml:space="preserve"> (or one column of matrix C)</w:t>
      </w:r>
      <w:r w:rsidR="00F06307" w:rsidRPr="00A15480">
        <w:rPr>
          <w:color w:val="0070C0"/>
        </w:rPr>
        <w:t xml:space="preserve"> only represent</w:t>
      </w:r>
      <w:r w:rsidR="00010B85">
        <w:rPr>
          <w:color w:val="0070C0"/>
        </w:rPr>
        <w:t>s</w:t>
      </w:r>
      <w:r w:rsidR="00F06307" w:rsidRPr="00A15480">
        <w:rPr>
          <w:color w:val="0070C0"/>
        </w:rPr>
        <w:t xml:space="preserve"> a part of </w:t>
      </w:r>
      <w:r w:rsidR="00685B83">
        <w:rPr>
          <w:color w:val="0070C0"/>
        </w:rPr>
        <w:t xml:space="preserve">original motion, called Simple motion. </w:t>
      </w:r>
      <w:r w:rsidR="005D0298">
        <w:rPr>
          <w:color w:val="0070C0"/>
        </w:rPr>
        <w:t xml:space="preserve">As can be seen from demo videos, </w:t>
      </w:r>
      <w:r w:rsidR="008E767C">
        <w:rPr>
          <w:color w:val="0070C0"/>
        </w:rPr>
        <w:t xml:space="preserve">simple motions </w:t>
      </w:r>
      <w:r w:rsidR="00CB65F6">
        <w:rPr>
          <w:color w:val="0070C0"/>
        </w:rPr>
        <w:t xml:space="preserve">are random, not motion of an arm or a leg. I would say simple motions doesn't look natural. </w:t>
      </w:r>
      <w:r w:rsidR="00FE3B0D">
        <w:rPr>
          <w:color w:val="0070C0"/>
        </w:rPr>
        <w:t>The</w:t>
      </w:r>
      <w:r w:rsidR="00EB06ED">
        <w:rPr>
          <w:color w:val="0070C0"/>
        </w:rPr>
        <w:t xml:space="preserve">refore, synthesized motion of two simple motions is </w:t>
      </w:r>
      <w:r w:rsidR="00536757">
        <w:rPr>
          <w:color w:val="0070C0"/>
        </w:rPr>
        <w:t xml:space="preserve">un-natural. </w:t>
      </w:r>
    </w:p>
    <w:p w14:paraId="44E2E04F" w14:textId="6539F970" w:rsidR="00D848AC" w:rsidRPr="00A15480" w:rsidRDefault="00DB24B1" w:rsidP="007E51CC">
      <w:pPr>
        <w:jc w:val="both"/>
        <w:rPr>
          <w:color w:val="0070C0"/>
        </w:rPr>
      </w:pPr>
      <w:r>
        <w:rPr>
          <w:color w:val="0070C0"/>
        </w:rPr>
        <w:t>- No contribution here.</w:t>
      </w:r>
      <w:r w:rsidR="009943EE" w:rsidRPr="00A15480">
        <w:rPr>
          <w:color w:val="0070C0"/>
        </w:rPr>
        <w:t xml:space="preserve"> </w:t>
      </w:r>
    </w:p>
    <w:p w14:paraId="535208B6" w14:textId="77777777" w:rsidR="00FF5483" w:rsidRDefault="00FF5483" w:rsidP="00FF5483"/>
    <w:p w14:paraId="0D251692" w14:textId="77777777" w:rsidR="00FF5483" w:rsidRDefault="00FF5483" w:rsidP="00FF5483">
      <w:r>
        <w:t>[Yu’s comments on 3 March 2017]</w:t>
      </w:r>
    </w:p>
    <w:p w14:paraId="142DE2EE" w14:textId="77777777" w:rsidR="00FF5483" w:rsidRDefault="00FF5483" w:rsidP="00FF5483"/>
    <w:p w14:paraId="3F676DAC" w14:textId="55DA64C5" w:rsidR="00FF5483" w:rsidRDefault="00FF5483" w:rsidP="00FF5483">
      <w:r>
        <w:t>Perform motion matrix decomposition on all the motion matrices and generate their individual components.</w:t>
      </w:r>
    </w:p>
    <w:p w14:paraId="7DE73593" w14:textId="77777777" w:rsidR="00FF5483" w:rsidRDefault="00FF5483" w:rsidP="00FF5483">
      <w:r>
        <w:t>Then, finish the following experiments,</w:t>
      </w:r>
    </w:p>
    <w:p w14:paraId="29FF3D4B" w14:textId="77777777" w:rsidR="00FF5483" w:rsidRDefault="00FF5483" w:rsidP="00FF5483">
      <w:r>
        <w:t xml:space="preserve">(1) motion synthesis, given two motions,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14:paraId="3FDF2782" w14:textId="77777777" w:rsidR="00FF5483" w:rsidRDefault="00727D80" w:rsidP="00FF5483">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(U</m:t>
              </m:r>
              <m:r>
                <m:rPr>
                  <m:sty m:val="p"/>
                </m:rPr>
                <w:rPr>
                  <w:rFonts w:ascii="Cambria Math" w:hAnsi="Cambria Math"/>
                </w:rPr>
                <m:t>Σ)</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m:oMathPara>
    </w:p>
    <w:p w14:paraId="6EFB8815" w14:textId="77777777" w:rsidR="00FF5483" w:rsidRDefault="00FF5483" w:rsidP="00FF5483">
      <w:r>
        <w:t xml:space="preserve">For the two specified </w:t>
      </w:r>
      <w:proofErr w:type="spellStart"/>
      <w:r>
        <w:t>kth</w:t>
      </w:r>
      <w:proofErr w:type="spellEnd"/>
      <w:r>
        <w:t xml:space="preserve"> and </w:t>
      </w:r>
      <w:proofErr w:type="spellStart"/>
      <w:r>
        <w:t>sth</w:t>
      </w:r>
      <w:proofErr w:type="spellEnd"/>
      <w:r>
        <w:t xml:space="preserve"> components separately from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 synthesize motion as,</w:t>
      </w:r>
    </w:p>
    <w:p w14:paraId="42A07003" w14:textId="77777777" w:rsidR="00FF5483" w:rsidRDefault="00727D80" w:rsidP="00FF5483">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k</m:t>
                        </m:r>
                      </m:sup>
                    </m:sSubSup>
                  </m:e>
                </m:mr>
                <m:mr>
                  <m:e>
                    <m:r>
                      <w:rPr>
                        <w:rFonts w:ascii="Cambria Math" w:hAnsi="Cambria Math"/>
                      </w:rPr>
                      <m:t>0</m:t>
                    </m:r>
                  </m:e>
                </m:mr>
                <m:mr>
                  <m:e>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s</m:t>
                        </m:r>
                      </m:sup>
                    </m:sSubSup>
                  </m:e>
                </m:mr>
                <m:mr>
                  <m:e>
                    <m:r>
                      <w:rPr>
                        <w:rFonts w:ascii="Cambria Math" w:hAnsi="Cambria Math"/>
                      </w:rPr>
                      <m:t>0</m:t>
                    </m:r>
                  </m:e>
                </m:mr>
              </m:m>
            </m:e>
          </m:d>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m:oMathPara>
    </w:p>
    <w:p w14:paraId="1FF5E99A" w14:textId="77777777" w:rsidR="00FF5483" w:rsidRDefault="00FF5483" w:rsidP="00FF5483">
      <w:r>
        <w:t xml:space="preserve">(2) motion blending, for the specified </w:t>
      </w:r>
      <w:proofErr w:type="spellStart"/>
      <w:r>
        <w:t>kth</w:t>
      </w:r>
      <w:proofErr w:type="spellEnd"/>
      <w:r>
        <w:t xml:space="preserve"> components separately from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blend them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as,</w:t>
      </w:r>
    </w:p>
    <w:p w14:paraId="380F6980" w14:textId="77777777" w:rsidR="00FF5483" w:rsidRDefault="00727D80" w:rsidP="00FF5483">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α</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k</m:t>
                        </m:r>
                      </m:sup>
                    </m:sSubSup>
                    <m:r>
                      <w:rPr>
                        <w:rFonts w:ascii="Cambria Math" w:hAnsi="Cambria Math"/>
                      </w:rPr>
                      <m:t>+(1-α)</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k</m:t>
                        </m:r>
                      </m:sup>
                    </m:sSubSup>
                  </m:e>
                </m:mr>
                <m:mr>
                  <m:e>
                    <m:r>
                      <w:rPr>
                        <w:rFonts w:ascii="Cambria Math" w:hAnsi="Cambria Math"/>
                      </w:rPr>
                      <m:t>0</m:t>
                    </m:r>
                  </m:e>
                </m:mr>
              </m:m>
            </m:e>
          </m:d>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 0&lt;α&lt;1</m:t>
          </m:r>
        </m:oMath>
      </m:oMathPara>
    </w:p>
    <w:p w14:paraId="424F21F3" w14:textId="77777777" w:rsidR="00FF5483" w:rsidRPr="00D52F73" w:rsidRDefault="00FF5483" w:rsidP="00FF5483">
      <w:pPr>
        <w:spacing w:after="160" w:line="259" w:lineRule="auto"/>
      </w:pPr>
      <w:r>
        <w:t xml:space="preserve">(3) Motion Retargeting. For two specified </w:t>
      </w:r>
      <w:proofErr w:type="spellStart"/>
      <w:r>
        <w:t>kth</w:t>
      </w:r>
      <w:proofErr w:type="spellEnd"/>
      <w:r>
        <w:t xml:space="preserve"> and </w:t>
      </w:r>
      <w:proofErr w:type="spellStart"/>
      <w:r>
        <w:t>sth</w:t>
      </w:r>
      <w:proofErr w:type="spellEnd"/>
      <w:r>
        <w:t xml:space="preserve"> components separately from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retarget them into the third motion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as,</w:t>
      </w:r>
    </w:p>
    <w:p w14:paraId="70D647EF" w14:textId="77777777" w:rsidR="00FF5483" w:rsidRPr="0076522D" w:rsidRDefault="00727D80" w:rsidP="00FF5483">
      <m:oMathPara>
        <m:oMath>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k</m:t>
                        </m:r>
                      </m:sup>
                    </m:sSubSup>
                  </m:e>
                </m:mr>
                <m:mr>
                  <m:e>
                    <m:r>
                      <w:rPr>
                        <w:rFonts w:ascii="Cambria Math" w:hAnsi="Cambria Math"/>
                      </w:rPr>
                      <m:t>0</m:t>
                    </m:r>
                  </m:e>
                </m:mr>
                <m:mr>
                  <m:e>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s</m:t>
                        </m:r>
                      </m:sup>
                    </m:sSubSup>
                  </m:e>
                </m:mr>
                <m:mr>
                  <m:e>
                    <m:r>
                      <w:rPr>
                        <w:rFonts w:ascii="Cambria Math" w:hAnsi="Cambria Math"/>
                      </w:rPr>
                      <m:t>0</m:t>
                    </m:r>
                  </m:e>
                </m:mr>
              </m:m>
            </m:e>
          </m:d>
          <m:sSubSup>
            <m:sSubSupPr>
              <m:ctrlPr>
                <w:rPr>
                  <w:rFonts w:ascii="Cambria Math" w:hAnsi="Cambria Math"/>
                  <w:i/>
                </w:rPr>
              </m:ctrlPr>
            </m:sSubSupPr>
            <m:e>
              <m:r>
                <w:rPr>
                  <w:rFonts w:ascii="Cambria Math" w:hAnsi="Cambria Math"/>
                </w:rPr>
                <m:t>V</m:t>
              </m:r>
            </m:e>
            <m:sub>
              <m:r>
                <w:rPr>
                  <w:rFonts w:ascii="Cambria Math" w:hAnsi="Cambria Math"/>
                </w:rPr>
                <m:t>l</m:t>
              </m:r>
            </m:sub>
            <m:sup>
              <m:r>
                <w:rPr>
                  <w:rFonts w:ascii="Cambria Math" w:hAnsi="Cambria Math"/>
                </w:rPr>
                <m:t>T</m:t>
              </m:r>
            </m:sup>
          </m:sSubSup>
        </m:oMath>
      </m:oMathPara>
    </w:p>
    <w:p w14:paraId="679281CD" w14:textId="77777777" w:rsidR="00FF5483" w:rsidRDefault="00FF5483" w:rsidP="00FF5483"/>
    <w:p w14:paraId="7A8A778D" w14:textId="77777777" w:rsidR="00FF5483" w:rsidRDefault="00FF5483" w:rsidP="00FF5483">
      <w:pPr>
        <w:spacing w:after="160" w:line="259" w:lineRule="auto"/>
      </w:pPr>
      <w:r>
        <w:t>(4) Test distortion. Test,</w:t>
      </w:r>
    </w:p>
    <w:p w14:paraId="2D195383" w14:textId="77777777" w:rsidR="00FF5483" w:rsidRPr="00D52F73" w:rsidRDefault="00727D80" w:rsidP="00FF5483">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k</m:t>
                        </m:r>
                      </m:sup>
                    </m:sSubSup>
                  </m:e>
                </m:mr>
                <m:mr>
                  <m:e>
                    <m:r>
                      <w:rPr>
                        <w:rFonts w:ascii="Cambria Math" w:hAnsi="Cambria Math"/>
                      </w:rPr>
                      <m:t>0</m:t>
                    </m:r>
                  </m:e>
                </m:mr>
                <m:mr>
                  <m:e>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s</m:t>
                        </m:r>
                      </m:sup>
                    </m:sSubSup>
                  </m:e>
                </m:mr>
                <m:mr>
                  <m:e>
                    <m:r>
                      <w:rPr>
                        <w:rFonts w:ascii="Cambria Math" w:hAnsi="Cambria Math"/>
                      </w:rPr>
                      <m:t>0</m:t>
                    </m:r>
                  </m:e>
                </m:mr>
              </m:m>
            </m:e>
          </m:d>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oMath>
      </m:oMathPara>
    </w:p>
    <w:p w14:paraId="3FA582A9" w14:textId="77777777" w:rsidR="00FF5483" w:rsidRDefault="00FF5483" w:rsidP="00FF5483">
      <w:r>
        <w:t>And</w:t>
      </w:r>
    </w:p>
    <w:p w14:paraId="4B925E77" w14:textId="77777777" w:rsidR="00FF5483" w:rsidRDefault="00727D80" w:rsidP="00FF5483">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α</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k</m:t>
                        </m:r>
                      </m:sup>
                    </m:sSubSup>
                    <m:r>
                      <w:rPr>
                        <w:rFonts w:ascii="Cambria Math" w:hAnsi="Cambria Math"/>
                      </w:rPr>
                      <m:t>+(1-α)</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k</m:t>
                        </m:r>
                      </m:sup>
                    </m:sSubSup>
                  </m:e>
                </m:mr>
                <m:mr>
                  <m:e>
                    <m:r>
                      <w:rPr>
                        <w:rFonts w:ascii="Cambria Math" w:hAnsi="Cambria Math"/>
                      </w:rPr>
                      <m:t>0</m:t>
                    </m:r>
                  </m:e>
                </m:mr>
              </m:m>
            </m:e>
          </m:d>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oMath>
      </m:oMathPara>
    </w:p>
    <w:p w14:paraId="493EE999" w14:textId="77777777" w:rsidR="00FF5483" w:rsidRDefault="00FF5483" w:rsidP="00FF5483">
      <w:r>
        <w:t xml:space="preserve">Check if there is distinct distortion to appear in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w:t>
      </w:r>
    </w:p>
    <w:p w14:paraId="0D9481C7" w14:textId="77777777" w:rsidR="00FF5483" w:rsidRDefault="00FF5483" w:rsidP="00FF5483"/>
    <w:p w14:paraId="1543780D" w14:textId="389958FB" w:rsidR="00FF5483" w:rsidRPr="000D24F8" w:rsidRDefault="00111587" w:rsidP="00FF5483">
      <w:pPr>
        <w:rPr>
          <w:b/>
          <w:color w:val="FF0000"/>
        </w:rPr>
      </w:pPr>
      <w:r w:rsidRPr="000D24F8">
        <w:rPr>
          <w:b/>
          <w:color w:val="FF0000"/>
        </w:rPr>
        <w:t>Result 2</w:t>
      </w:r>
    </w:p>
    <w:p w14:paraId="58614C82" w14:textId="77777777" w:rsidR="00FF5483" w:rsidRPr="006224AC" w:rsidRDefault="00FF5483" w:rsidP="00FF5483">
      <w:pPr>
        <w:rPr>
          <w:color w:val="FF0000"/>
        </w:rPr>
      </w:pPr>
      <w:r w:rsidRPr="006224AC">
        <w:rPr>
          <w:color w:val="FF0000"/>
        </w:rPr>
        <w:t>Since the first component occupies most motion, so all the experiments work on the first components</w:t>
      </w:r>
    </w:p>
    <w:p w14:paraId="27C10380" w14:textId="77777777" w:rsidR="00FF5483" w:rsidRPr="006224AC" w:rsidRDefault="00FF5483" w:rsidP="00FF5483">
      <w:pPr>
        <w:rPr>
          <w:color w:val="FF0000"/>
        </w:rPr>
      </w:pPr>
      <w:r w:rsidRPr="006224AC">
        <w:rPr>
          <w:color w:val="FF0000"/>
        </w:rPr>
        <w:t>(</w:t>
      </w:r>
      <w:proofErr w:type="gramStart"/>
      <w:r w:rsidRPr="006224AC">
        <w:rPr>
          <w:color w:val="FF0000"/>
        </w:rPr>
        <w:t>1)blend</w:t>
      </w:r>
      <w:proofErr w:type="gramEnd"/>
      <w:r w:rsidRPr="006224AC">
        <w:rPr>
          <w:color w:val="FF0000"/>
        </w:rPr>
        <w:t xml:space="preserve"> motion</w:t>
      </w:r>
    </w:p>
    <w:p w14:paraId="32B00B09" w14:textId="77777777" w:rsidR="00FF5483" w:rsidRPr="006224AC" w:rsidRDefault="00727D80" w:rsidP="00FF5483">
      <w:pPr>
        <w:rPr>
          <w:color w:val="FF0000"/>
        </w:rPr>
      </w:pPr>
      <m:oMathPara>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α</m:t>
                    </m:r>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1</m:t>
                        </m:r>
                      </m:sup>
                    </m:sSubSup>
                    <m:r>
                      <w:rPr>
                        <w:rFonts w:ascii="Cambria Math" w:hAnsi="Cambria Math"/>
                        <w:color w:val="FF0000"/>
                      </w:rPr>
                      <m:t>+(1-α)</m:t>
                    </m:r>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1</m:t>
                        </m:r>
                      </m:sup>
                    </m:sSubSup>
                  </m:e>
                </m:mr>
                <m:mr>
                  <m:e>
                    <m:r>
                      <w:rPr>
                        <w:rFonts w:ascii="Cambria Math" w:hAnsi="Cambria Math"/>
                        <w:color w:val="FF0000"/>
                      </w:rPr>
                      <m:t>0</m:t>
                    </m:r>
                  </m:e>
                </m:mr>
                <m:mr>
                  <m:e>
                    <m:r>
                      <w:rPr>
                        <w:rFonts w:ascii="Cambria Math" w:hAnsi="Cambria Math"/>
                        <w:color w:val="FF0000"/>
                      </w:rPr>
                      <m:t>0</m:t>
                    </m:r>
                  </m:e>
                </m:mr>
              </m:m>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 0&lt;α&lt;1</m:t>
          </m:r>
        </m:oMath>
      </m:oMathPara>
    </w:p>
    <w:p w14:paraId="26A42154" w14:textId="70FF2E77" w:rsidR="00FF5483" w:rsidRPr="006224AC" w:rsidRDefault="00FF5483" w:rsidP="00FF5483">
      <w:pPr>
        <w:rPr>
          <w:color w:val="FF0000"/>
        </w:rPr>
      </w:pPr>
      <w:r w:rsidRPr="006224AC">
        <w:rPr>
          <w:color w:val="FF0000"/>
        </w:rPr>
        <w:t>(2)</w:t>
      </w:r>
      <w:r w:rsidR="00FF69BE">
        <w:rPr>
          <w:color w:val="FF0000"/>
        </w:rPr>
        <w:t xml:space="preserve"> </w:t>
      </w:r>
      <w:r w:rsidRPr="006224AC">
        <w:rPr>
          <w:color w:val="FF0000"/>
        </w:rPr>
        <w:t>retargeting motion</w:t>
      </w:r>
    </w:p>
    <w:p w14:paraId="019F4AD1" w14:textId="77777777" w:rsidR="00FF5483" w:rsidRPr="006224AC" w:rsidRDefault="00727D80" w:rsidP="00FF5483">
      <w:pPr>
        <w:rPr>
          <w:color w:val="FF0000"/>
        </w:rPr>
      </w:pPr>
      <m:oMathPara>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l</m:t>
              </m: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l</m:t>
              </m:r>
            </m:sub>
          </m:sSub>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1</m:t>
                        </m:r>
                      </m:sup>
                    </m:sSubSup>
                  </m:e>
                </m:mr>
                <m:mr>
                  <m:e>
                    <m:r>
                      <w:rPr>
                        <w:rFonts w:ascii="Cambria Math" w:hAnsi="Cambria Math"/>
                        <w:color w:val="FF0000"/>
                      </w:rPr>
                      <m:t>0</m:t>
                    </m:r>
                  </m:e>
                </m:mr>
                <m:mr>
                  <m:e>
                    <m:r>
                      <w:rPr>
                        <w:rFonts w:ascii="Cambria Math" w:hAnsi="Cambria Math"/>
                        <w:color w:val="FF0000"/>
                      </w:rPr>
                      <m:t>0</m:t>
                    </m:r>
                  </m:e>
                </m:mr>
                <m:mr>
                  <m:e>
                    <m:r>
                      <w:rPr>
                        <w:rFonts w:ascii="Cambria Math" w:hAnsi="Cambria Math"/>
                        <w:color w:val="FF0000"/>
                      </w:rPr>
                      <m:t>0</m:t>
                    </m:r>
                  </m:e>
                </m:mr>
                <m:mr>
                  <m:e>
                    <m:r>
                      <w:rPr>
                        <w:rFonts w:ascii="Cambria Math" w:hAnsi="Cambria Math"/>
                        <w:color w:val="FF0000"/>
                      </w:rPr>
                      <m:t>0</m:t>
                    </m:r>
                  </m:e>
                </m:mr>
              </m:m>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j</m:t>
              </m:r>
            </m:sub>
            <m:sup>
              <m:r>
                <w:rPr>
                  <w:rFonts w:ascii="Cambria Math" w:hAnsi="Cambria Math"/>
                  <w:color w:val="FF0000"/>
                </w:rPr>
                <m:t>T</m:t>
              </m:r>
            </m:sup>
          </m:sSubSup>
        </m:oMath>
      </m:oMathPara>
    </w:p>
    <w:p w14:paraId="5705E959" w14:textId="77777777" w:rsidR="00FF5483" w:rsidRDefault="00FF5483" w:rsidP="00FF5483"/>
    <w:p w14:paraId="18D5E8BB" w14:textId="30641919" w:rsidR="00FF5483" w:rsidRDefault="00D25781" w:rsidP="00FF5483">
      <w:pPr>
        <w:rPr>
          <w:color w:val="0070C0"/>
        </w:rPr>
      </w:pPr>
      <w:r w:rsidRPr="000D24F8">
        <w:rPr>
          <w:b/>
          <w:color w:val="0070C0"/>
        </w:rPr>
        <w:lastRenderedPageBreak/>
        <w:t>Demo</w:t>
      </w:r>
      <w:r>
        <w:rPr>
          <w:color w:val="0070C0"/>
        </w:rPr>
        <w:t xml:space="preserve"> videos folder </w:t>
      </w:r>
      <w:r w:rsidRPr="000427D6">
        <w:rPr>
          <w:b/>
          <w:color w:val="0070C0"/>
        </w:rPr>
        <w:t>/result2</w:t>
      </w:r>
    </w:p>
    <w:p w14:paraId="76B62004" w14:textId="77777777" w:rsidR="001478B4" w:rsidRDefault="001478B4" w:rsidP="00F94DA3">
      <w:pPr>
        <w:jc w:val="both"/>
        <w:rPr>
          <w:color w:val="0070C0"/>
        </w:rPr>
      </w:pPr>
      <w:r>
        <w:rPr>
          <w:b/>
          <w:color w:val="0070C0"/>
        </w:rPr>
        <w:t>My c</w:t>
      </w:r>
      <w:r w:rsidRPr="006C115C">
        <w:rPr>
          <w:b/>
          <w:color w:val="0070C0"/>
        </w:rPr>
        <w:t>omment</w:t>
      </w:r>
      <w:r>
        <w:rPr>
          <w:color w:val="0070C0"/>
        </w:rPr>
        <w:t>:</w:t>
      </w:r>
    </w:p>
    <w:p w14:paraId="0FA0555A" w14:textId="36416F60" w:rsidR="00F93BFD" w:rsidRDefault="00F5537C" w:rsidP="00F94DA3">
      <w:pPr>
        <w:jc w:val="both"/>
        <w:rPr>
          <w:color w:val="0070C0"/>
        </w:rPr>
      </w:pPr>
      <w:r>
        <w:rPr>
          <w:color w:val="0070C0"/>
        </w:rPr>
        <w:t xml:space="preserve">- We use: SPLOC decomposition; </w:t>
      </w:r>
      <w:r w:rsidR="000030CA">
        <w:rPr>
          <w:color w:val="0070C0"/>
        </w:rPr>
        <w:t xml:space="preserve">Consider one column of C as a simple motion; </w:t>
      </w:r>
      <w:r w:rsidR="006E2377">
        <w:rPr>
          <w:color w:val="0070C0"/>
        </w:rPr>
        <w:t>SVD on simple motion</w:t>
      </w:r>
      <w:r w:rsidR="00BD4F5A">
        <w:rPr>
          <w:color w:val="0070C0"/>
        </w:rPr>
        <w:t xml:space="preserve">; </w:t>
      </w:r>
      <w:r w:rsidR="002E1F9A">
        <w:rPr>
          <w:color w:val="0070C0"/>
        </w:rPr>
        <w:t xml:space="preserve">Only synthesize first </w:t>
      </w:r>
      <w:r w:rsidR="00216CBA">
        <w:rPr>
          <w:color w:val="0070C0"/>
        </w:rPr>
        <w:t>simple motion</w:t>
      </w:r>
      <w:r w:rsidR="00D24988">
        <w:rPr>
          <w:color w:val="0070C0"/>
        </w:rPr>
        <w:t xml:space="preserve"> that contain almost information of original motion.</w:t>
      </w:r>
    </w:p>
    <w:p w14:paraId="5D106084" w14:textId="7C36D225" w:rsidR="00A52BF7" w:rsidRDefault="00C96C55" w:rsidP="00F94DA3">
      <w:pPr>
        <w:jc w:val="both"/>
        <w:rPr>
          <w:color w:val="0070C0"/>
        </w:rPr>
      </w:pPr>
      <w:r>
        <w:rPr>
          <w:color w:val="0070C0"/>
        </w:rPr>
        <w:t xml:space="preserve">- </w:t>
      </w:r>
      <w:r w:rsidR="001B11F8">
        <w:rPr>
          <w:color w:val="0070C0"/>
        </w:rPr>
        <w:t xml:space="preserve">As can been seen from demo videos, output </w:t>
      </w:r>
      <w:proofErr w:type="gramStart"/>
      <w:r w:rsidR="001B11F8">
        <w:rPr>
          <w:color w:val="0070C0"/>
        </w:rPr>
        <w:t>are</w:t>
      </w:r>
      <w:proofErr w:type="gramEnd"/>
      <w:r w:rsidR="001B11F8">
        <w:rPr>
          <w:color w:val="0070C0"/>
        </w:rPr>
        <w:t xml:space="preserve"> abnormal. </w:t>
      </w:r>
    </w:p>
    <w:p w14:paraId="0861A56B" w14:textId="11E4B750" w:rsidR="009B410C" w:rsidRPr="002D2D2B" w:rsidRDefault="001B11F8" w:rsidP="00F94DA3">
      <w:pPr>
        <w:jc w:val="both"/>
        <w:rPr>
          <w:color w:val="0070C0"/>
        </w:rPr>
      </w:pPr>
      <w:r>
        <w:rPr>
          <w:color w:val="0070C0"/>
        </w:rPr>
        <w:t>- No contribution.</w:t>
      </w:r>
    </w:p>
    <w:p w14:paraId="614E145D" w14:textId="77777777" w:rsidR="00FF5483" w:rsidRDefault="00FF5483" w:rsidP="00FF5483"/>
    <w:p w14:paraId="0B702A1A" w14:textId="77777777" w:rsidR="00FF5483" w:rsidRDefault="00FF5483" w:rsidP="00FF5483">
      <w:r>
        <w:t>(Please add your results/rising problems/comments in this doc.)</w:t>
      </w:r>
    </w:p>
    <w:p w14:paraId="690BD3A7" w14:textId="77777777" w:rsidR="00FF5483" w:rsidRDefault="00FF5483" w:rsidP="00FF5483">
      <w:pPr>
        <w:ind w:firstLine="360"/>
      </w:pPr>
      <w:r w:rsidRPr="00B50D32">
        <w:rPr>
          <w:highlight w:val="yellow"/>
        </w:rPr>
        <w:t>[</w:t>
      </w:r>
      <w:proofErr w:type="spellStart"/>
      <w:r w:rsidRPr="00B50D32">
        <w:rPr>
          <w:highlight w:val="yellow"/>
        </w:rPr>
        <w:t>Thanh</w:t>
      </w:r>
      <w:proofErr w:type="spellEnd"/>
      <w:r w:rsidRPr="00B50D32">
        <w:rPr>
          <w:highlight w:val="yellow"/>
        </w:rPr>
        <w:t xml:space="preserve"> 09 Mar 2017]</w:t>
      </w:r>
    </w:p>
    <w:p w14:paraId="05C38DF4" w14:textId="77777777" w:rsidR="00FF5483" w:rsidRDefault="00FF5483" w:rsidP="00FF5483">
      <w:pPr>
        <w:pStyle w:val="Heading1"/>
        <w:numPr>
          <w:ilvl w:val="0"/>
          <w:numId w:val="16"/>
        </w:numPr>
        <w:rPr>
          <w:rFonts w:hint="eastAsia"/>
        </w:rPr>
      </w:pPr>
      <w:r>
        <w:t>Support region for skeleton motion</w:t>
      </w:r>
    </w:p>
    <w:p w14:paraId="3A298CC7" w14:textId="77777777" w:rsidR="00FF5483" w:rsidRDefault="00FF5483" w:rsidP="00FF5483">
      <w:pPr>
        <w:ind w:left="360"/>
        <w:jc w:val="both"/>
      </w:pPr>
      <w:r>
        <w:t>Sparse localized deformation was designed for mesh motion, where a support region centering a max variation motion vertex. We can not define such regions in a skeleton motion. As a consequence of no support region, no L1/L2 penalty will be added, then decomposing a skeleton motion will have global effect. However, we need the localization of component to capture component as a body part motion, such as hand motion or leg motion in one component. In order to archive localize component, I pre-define a matrix of skeleton support region as bellow:</w:t>
      </w:r>
    </w:p>
    <w:p w14:paraId="670A7E8A" w14:textId="77777777" w:rsidR="00FF5483" w:rsidRDefault="00FF5483" w:rsidP="00FF5483">
      <w:pPr>
        <w:ind w:left="360"/>
        <w:jc w:val="both"/>
      </w:pPr>
    </w:p>
    <w:tbl>
      <w:tblPr>
        <w:tblW w:w="0" w:type="auto"/>
        <w:tblInd w:w="360" w:type="dxa"/>
        <w:tblLook w:val="04A0" w:firstRow="1" w:lastRow="0" w:firstColumn="1" w:lastColumn="0" w:noHBand="0" w:noVBand="1"/>
      </w:tblPr>
      <w:tblGrid>
        <w:gridCol w:w="8522"/>
      </w:tblGrid>
      <w:tr w:rsidR="00FF5483" w14:paraId="62A6093D" w14:textId="77777777" w:rsidTr="004E1C27">
        <w:tc>
          <w:tcPr>
            <w:tcW w:w="8522" w:type="dxa"/>
          </w:tcPr>
          <w:p w14:paraId="18A56294" w14:textId="77777777" w:rsidR="00FF5483" w:rsidRDefault="00FF5483" w:rsidP="004E1C27">
            <w:pPr>
              <w:jc w:val="both"/>
            </w:pPr>
            <w:r>
              <w:t xml:space="preserve">    #Define a matrix of my support map for </w:t>
            </w:r>
            <w:proofErr w:type="gramStart"/>
            <w:r>
              <w:t>skeleton(</w:t>
            </w:r>
            <w:proofErr w:type="gramEnd"/>
            <w:r>
              <w:t>22 joints)</w:t>
            </w:r>
          </w:p>
          <w:p w14:paraId="1BC39791" w14:textId="77777777" w:rsidR="00FF5483" w:rsidRDefault="00FF5483" w:rsidP="004E1C27">
            <w:pPr>
              <w:jc w:val="both"/>
            </w:pPr>
            <w:r>
              <w:t xml:space="preserve">    M = </w:t>
            </w:r>
            <w:proofErr w:type="spellStart"/>
            <w:proofErr w:type="gramStart"/>
            <w:r>
              <w:t>np.ones</w:t>
            </w:r>
            <w:proofErr w:type="spellEnd"/>
            <w:proofErr w:type="gramEnd"/>
            <w:r>
              <w:t>(shape=(22, 22))</w:t>
            </w:r>
          </w:p>
          <w:p w14:paraId="399A5A50" w14:textId="77777777" w:rsidR="00FF5483" w:rsidRDefault="00FF5483" w:rsidP="004E1C27">
            <w:pPr>
              <w:jc w:val="both"/>
            </w:pPr>
            <w:r>
              <w:t xml:space="preserve">    </w:t>
            </w:r>
            <w:proofErr w:type="gramStart"/>
            <w:r>
              <w:t>M[</w:t>
            </w:r>
            <w:proofErr w:type="gramEnd"/>
            <w:r>
              <w:t xml:space="preserve">4, [3,4,5]] = 0 </w:t>
            </w:r>
          </w:p>
          <w:p w14:paraId="71877139" w14:textId="77777777" w:rsidR="00FF5483" w:rsidRDefault="00FF5483" w:rsidP="004E1C27">
            <w:pPr>
              <w:jc w:val="both"/>
            </w:pPr>
            <w:r>
              <w:t xml:space="preserve">    </w:t>
            </w:r>
            <w:proofErr w:type="gramStart"/>
            <w:r>
              <w:t>M[</w:t>
            </w:r>
            <w:proofErr w:type="gramEnd"/>
            <w:r>
              <w:t xml:space="preserve">8, [7, 8, 9]] = 0    </w:t>
            </w:r>
          </w:p>
          <w:p w14:paraId="740F8074" w14:textId="77777777" w:rsidR="00FF5483" w:rsidRDefault="00FF5483" w:rsidP="004E1C27">
            <w:pPr>
              <w:jc w:val="both"/>
            </w:pPr>
            <w:r>
              <w:t xml:space="preserve">    </w:t>
            </w:r>
            <w:proofErr w:type="gramStart"/>
            <w:r>
              <w:t>M[</w:t>
            </w:r>
            <w:proofErr w:type="gramEnd"/>
            <w:r>
              <w:t>20, [19, 20,21]] = 0</w:t>
            </w:r>
          </w:p>
          <w:p w14:paraId="11BFDFF3" w14:textId="77777777" w:rsidR="00FF5483" w:rsidRDefault="00FF5483" w:rsidP="004E1C27">
            <w:pPr>
              <w:jc w:val="both"/>
            </w:pPr>
            <w:r>
              <w:t xml:space="preserve">    </w:t>
            </w:r>
            <w:proofErr w:type="gramStart"/>
            <w:r>
              <w:t>M[</w:t>
            </w:r>
            <w:proofErr w:type="gramEnd"/>
            <w:r>
              <w:t>16, [15, 16, 17]] = 0</w:t>
            </w:r>
          </w:p>
          <w:p w14:paraId="08FF1FDC" w14:textId="77777777" w:rsidR="00FF5483" w:rsidRDefault="00FF5483" w:rsidP="004E1C27">
            <w:pPr>
              <w:jc w:val="both"/>
            </w:pPr>
            <w:r>
              <w:t xml:space="preserve">    </w:t>
            </w:r>
            <w:proofErr w:type="gramStart"/>
            <w:r>
              <w:t>M[</w:t>
            </w:r>
            <w:proofErr w:type="gramEnd"/>
            <w:r>
              <w:t>1, [1, 2, 6]] = 0</w:t>
            </w:r>
          </w:p>
          <w:p w14:paraId="3E75DF56" w14:textId="77777777" w:rsidR="00FF5483" w:rsidRDefault="00FF5483" w:rsidP="004E1C27">
            <w:pPr>
              <w:jc w:val="both"/>
            </w:pPr>
            <w:r>
              <w:t xml:space="preserve">    </w:t>
            </w:r>
            <w:proofErr w:type="gramStart"/>
            <w:r>
              <w:t>M[</w:t>
            </w:r>
            <w:proofErr w:type="gramEnd"/>
            <w:r>
              <w:t>9, [9,8]] = 0</w:t>
            </w:r>
          </w:p>
          <w:p w14:paraId="4B05CAB8" w14:textId="77777777" w:rsidR="00FF5483" w:rsidRDefault="00FF5483" w:rsidP="004E1C27">
            <w:pPr>
              <w:jc w:val="both"/>
            </w:pPr>
            <w:r>
              <w:t xml:space="preserve">    </w:t>
            </w:r>
            <w:proofErr w:type="gramStart"/>
            <w:r>
              <w:t>M[</w:t>
            </w:r>
            <w:proofErr w:type="gramEnd"/>
            <w:r>
              <w:t>10, [10,11,1]] = 0</w:t>
            </w:r>
          </w:p>
          <w:p w14:paraId="383EE4F0" w14:textId="77777777" w:rsidR="00FF5483" w:rsidRDefault="00FF5483" w:rsidP="004E1C27">
            <w:pPr>
              <w:jc w:val="both"/>
            </w:pPr>
            <w:r>
              <w:t xml:space="preserve">    </w:t>
            </w:r>
            <w:proofErr w:type="gramStart"/>
            <w:r>
              <w:t>M[</w:t>
            </w:r>
            <w:proofErr w:type="gramEnd"/>
            <w:r>
              <w:t>14, [13,14,15]] = 0</w:t>
            </w:r>
          </w:p>
          <w:p w14:paraId="5FE19AD6" w14:textId="77777777" w:rsidR="00FF5483" w:rsidRDefault="00FF5483" w:rsidP="004E1C27">
            <w:pPr>
              <w:jc w:val="both"/>
            </w:pPr>
            <w:r>
              <w:t xml:space="preserve">    </w:t>
            </w:r>
            <w:proofErr w:type="gramStart"/>
            <w:r>
              <w:t>M[</w:t>
            </w:r>
            <w:proofErr w:type="gramEnd"/>
            <w:r>
              <w:t>18, [12,18,19]] = 0</w:t>
            </w:r>
          </w:p>
          <w:p w14:paraId="6CFDE0CD" w14:textId="77777777" w:rsidR="00FF5483" w:rsidRDefault="00FF5483" w:rsidP="004E1C27">
            <w:pPr>
              <w:jc w:val="both"/>
            </w:pPr>
            <w:r>
              <w:t xml:space="preserve">    M[5, [5,4]] = 0</w:t>
            </w:r>
          </w:p>
        </w:tc>
      </w:tr>
    </w:tbl>
    <w:p w14:paraId="16BD513D" w14:textId="77777777" w:rsidR="00FF5483" w:rsidRDefault="00FF5483" w:rsidP="00FF5483">
      <w:pPr>
        <w:ind w:left="360"/>
        <w:jc w:val="both"/>
      </w:pPr>
    </w:p>
    <w:p w14:paraId="77E25019" w14:textId="77777777" w:rsidR="00FF5483" w:rsidRDefault="00FF5483" w:rsidP="00FF5483">
      <w:pPr>
        <w:ind w:left="360"/>
        <w:jc w:val="both"/>
      </w:pPr>
      <w:r>
        <w:t xml:space="preserve">This matrix represents the relationship between joints, let call this value is </w:t>
      </w:r>
      <w:r w:rsidRPr="008F0E77">
        <w:rPr>
          <w:i/>
        </w:rPr>
        <w:t>R</w:t>
      </w:r>
      <w:r>
        <w:t xml:space="preserve">. In case of mesh, this relationship is Euclidean distance. </w:t>
      </w:r>
    </w:p>
    <w:p w14:paraId="4027BF1A" w14:textId="77777777" w:rsidR="00FF5483" w:rsidRDefault="00FF5483" w:rsidP="00FF5483">
      <w:pPr>
        <w:ind w:left="360"/>
        <w:jc w:val="both"/>
      </w:pPr>
      <w:r>
        <w:t xml:space="preserve">For instance, </w:t>
      </w:r>
      <w:proofErr w:type="gramStart"/>
      <w:r>
        <w:t>M[</w:t>
      </w:r>
      <w:proofErr w:type="gramEnd"/>
      <w:r>
        <w:t>4, [3,4,5]] = 0. This shows that relationship R from joint 4 to joint 3 4 5 is ZERO, while R from joint 4 to others is ONE. By this way, we can avoid penalty on joint 3,4,5 and apply penalty to other joints.</w:t>
      </w:r>
    </w:p>
    <w:p w14:paraId="4FDB1133" w14:textId="77777777" w:rsidR="00FF5483" w:rsidRDefault="00FF5483" w:rsidP="00FF5483">
      <w:pPr>
        <w:ind w:left="360"/>
        <w:jc w:val="both"/>
      </w:pPr>
      <w:r>
        <w:t>The comparison of motion decomposition with and without Skeleton Support Map shown in this video. (</w:t>
      </w:r>
      <w:hyperlink r:id="rId5" w:history="1">
        <w:r w:rsidRPr="00B03847">
          <w:rPr>
            <w:rStyle w:val="Hyperlink"/>
          </w:rPr>
          <w:t>https://youtu.be/JEePbEdRn3U</w:t>
        </w:r>
      </w:hyperlink>
      <w:r>
        <w:t>)</w:t>
      </w:r>
    </w:p>
    <w:p w14:paraId="222FB9AE" w14:textId="77777777" w:rsidR="00FF5483" w:rsidRDefault="00FF5483" w:rsidP="00FF5483">
      <w:pPr>
        <w:ind w:left="360"/>
      </w:pPr>
    </w:p>
    <w:p w14:paraId="1BF30E1F" w14:textId="77777777" w:rsidR="00FF5483" w:rsidRDefault="00FF5483" w:rsidP="00FF5483">
      <w:pPr>
        <w:pStyle w:val="Heading1"/>
        <w:numPr>
          <w:ilvl w:val="0"/>
          <w:numId w:val="16"/>
        </w:numPr>
        <w:rPr>
          <w:rFonts w:hint="eastAsia"/>
        </w:rPr>
      </w:pPr>
      <w:r>
        <w:t>Implementation of Motion blending and retargeting</w:t>
      </w:r>
    </w:p>
    <w:p w14:paraId="567180CB" w14:textId="77777777" w:rsidR="00FF5483" w:rsidRDefault="00FF5483" w:rsidP="00FF5483">
      <w:pPr>
        <w:ind w:left="360"/>
      </w:pPr>
      <w:r>
        <w:t>The results shown in this video. (</w:t>
      </w:r>
      <w:hyperlink r:id="rId6" w:history="1">
        <w:r w:rsidRPr="00B03847">
          <w:rPr>
            <w:rStyle w:val="Hyperlink"/>
          </w:rPr>
          <w:t>https://youtu.be/jgl8JEmA-WU</w:t>
        </w:r>
      </w:hyperlink>
      <w:r>
        <w:t>)</w:t>
      </w:r>
    </w:p>
    <w:p w14:paraId="5B66DB2A" w14:textId="77777777" w:rsidR="00FF5483" w:rsidRDefault="00FF5483" w:rsidP="00FF5483">
      <w:pPr>
        <w:pStyle w:val="Heading1"/>
        <w:numPr>
          <w:ilvl w:val="0"/>
          <w:numId w:val="16"/>
        </w:numPr>
        <w:rPr>
          <w:rFonts w:hint="eastAsia"/>
        </w:rPr>
      </w:pPr>
      <w:r>
        <w:lastRenderedPageBreak/>
        <w:t>Distortion</w:t>
      </w:r>
    </w:p>
    <w:p w14:paraId="61868E28" w14:textId="6AD11F27" w:rsidR="00FF5483" w:rsidRDefault="00FF5483" w:rsidP="00E01A91">
      <w:pPr>
        <w:ind w:left="360"/>
      </w:pPr>
      <w:r>
        <w:t>Blended and retargeted skeleton motion have distortion. I attempted to observe the limb length of between some specific joints, the length varies quite a lot. Please have a look at figures below.</w:t>
      </w:r>
    </w:p>
    <w:p w14:paraId="499A4DEE" w14:textId="2C52B546" w:rsidR="00FF5483" w:rsidRDefault="00FF5483" w:rsidP="00FF5483">
      <w:pPr>
        <w:spacing w:after="200" w:line="276" w:lineRule="auto"/>
      </w:pPr>
    </w:p>
    <w:p w14:paraId="3FAC7762" w14:textId="77777777" w:rsidR="00FF5483" w:rsidRDefault="00FF5483" w:rsidP="00FF5483">
      <w:pPr>
        <w:ind w:left="360"/>
      </w:pPr>
      <w:r>
        <w:t>[Yu’s comments on 13 March 2017]</w:t>
      </w:r>
    </w:p>
    <w:p w14:paraId="566CAEDC" w14:textId="77777777" w:rsidR="00FF5483" w:rsidRDefault="00FF5483" w:rsidP="00FF5483">
      <w:pPr>
        <w:ind w:left="360"/>
      </w:pPr>
    </w:p>
    <w:p w14:paraId="227D19F8" w14:textId="77777777" w:rsidR="00FF5483" w:rsidRDefault="00FF5483" w:rsidP="00FF5483">
      <w:pPr>
        <w:ind w:left="360"/>
      </w:pPr>
    </w:p>
    <w:p w14:paraId="345A1616" w14:textId="77777777" w:rsidR="00FF5483" w:rsidRDefault="00FF5483" w:rsidP="00FF5483">
      <w:r>
        <w:t>From your implementation of motion synthesis with each component corresponding to multiple specified joints and single joint (</w:t>
      </w:r>
      <w:hyperlink r:id="rId7" w:history="1">
        <w:r>
          <w:rPr>
            <w:rStyle w:val="Hyperlink"/>
          </w:rPr>
          <w:t>https://youtu.be/qlHHvAUNWtU</w:t>
        </w:r>
      </w:hyperlink>
      <w:r>
        <w:t>), I guess that you only apply L1-PCA to motion matrix decomposition, i.e.</w:t>
      </w:r>
    </w:p>
    <w:p w14:paraId="7F0E1F68" w14:textId="77777777" w:rsidR="00FF5483" w:rsidRDefault="00727D80" w:rsidP="00FF5483">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5BD7DBAE" w14:textId="77777777" w:rsidR="00FF5483" w:rsidRDefault="00FF5483" w:rsidP="00FF5483">
      <w:r>
        <w:t>And then simply select some components for motion synthesis.</w:t>
      </w:r>
    </w:p>
    <w:p w14:paraId="031388A4" w14:textId="77777777" w:rsidR="00FF5483" w:rsidRDefault="00FF5483" w:rsidP="00FF5483"/>
    <w:p w14:paraId="1F6DBAAC" w14:textId="77777777" w:rsidR="00FF5483" w:rsidRDefault="00FF5483" w:rsidP="00FF5483">
      <w:r>
        <w:t>However, when specifying every component to correspond to one joint, you have to add a constraint like a mask matrix. Obviously, this is a constrained optimization problem compared to the above decomposition. The resulting components should be different from the above decomposition as well.</w:t>
      </w:r>
    </w:p>
    <w:p w14:paraId="4F9F09B7" w14:textId="77777777" w:rsidR="00FF5483" w:rsidRDefault="00FF5483" w:rsidP="00FF5483"/>
    <w:p w14:paraId="234488ED" w14:textId="77777777" w:rsidR="00FF5483" w:rsidRDefault="00FF5483" w:rsidP="00FF5483">
      <w:r>
        <w:t>I hope to know if the original motion may be recovered by combining such components together, and how about the synthesized motion by such one component.</w:t>
      </w:r>
    </w:p>
    <w:p w14:paraId="17459E9A" w14:textId="77777777" w:rsidR="00FF5483" w:rsidRDefault="00FF5483" w:rsidP="00FF5483"/>
    <w:p w14:paraId="64E23DC1" w14:textId="77777777" w:rsidR="00FF5483" w:rsidRDefault="00FF5483" w:rsidP="00FF5483"/>
    <w:p w14:paraId="5667FDB6" w14:textId="77777777" w:rsidR="00FF5483" w:rsidRPr="00D80C00" w:rsidRDefault="00FF5483" w:rsidP="00FF5483">
      <w:pPr>
        <w:rPr>
          <w:i/>
          <w:color w:val="000000" w:themeColor="text1"/>
        </w:rPr>
      </w:pPr>
      <w:r w:rsidRPr="00D80C00">
        <w:rPr>
          <w:i/>
          <w:color w:val="000000" w:themeColor="text1"/>
        </w:rPr>
        <w:t>Explain what Sparse Coding is:</w:t>
      </w:r>
    </w:p>
    <w:p w14:paraId="6E7D1ED5" w14:textId="77777777" w:rsidR="00FF5483" w:rsidRPr="00D80C00" w:rsidRDefault="00FF5483" w:rsidP="00FF5483">
      <w:pPr>
        <w:rPr>
          <w:i/>
          <w:color w:val="000000" w:themeColor="text1"/>
        </w:rPr>
      </w:pPr>
      <w:r w:rsidRPr="00D80C00">
        <w:rPr>
          <w:i/>
          <w:color w:val="000000" w:themeColor="text1"/>
        </w:rPr>
        <w:t>Sparse coding implementation</w:t>
      </w:r>
    </w:p>
    <w:p w14:paraId="5114CAE9" w14:textId="4292E8E5" w:rsidR="00FF5483" w:rsidRPr="00D80C00" w:rsidRDefault="00727D80" w:rsidP="00FF5483">
      <w:pPr>
        <w:rPr>
          <w:i/>
          <w:color w:val="000000" w:themeColor="text1"/>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w:rPr>
                      <w:rFonts w:ascii="Cambria Math" w:hAnsi="Cambria Math"/>
                      <w:color w:val="000000" w:themeColor="text1"/>
                    </w:rPr>
                    <m:t>min</m:t>
                  </m:r>
                </m:e>
                <m:li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n</m:t>
                      </m:r>
                    </m:sup>
                  </m:sSup>
                </m:lim>
              </m:limLow>
            </m:fName>
            <m:e>
              <m:box>
                <m:boxPr>
                  <m:ctrlPr>
                    <w:rPr>
                      <w:rFonts w:ascii="Cambria Math" w:hAnsi="Cambria Math"/>
                      <w:i/>
                      <w:color w:val="000000" w:themeColor="text1"/>
                    </w:rPr>
                  </m:ctrlPr>
                </m:boxPr>
                <m:e>
                  <m:argPr>
                    <m:argSz m:val="-1"/>
                  </m:argP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box>
            </m:e>
          </m:func>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y-D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d>
            </m:e>
            <m:sup>
              <m:r>
                <w:rPr>
                  <w:rFonts w:ascii="Cambria Math" w:hAnsi="Cambria Math"/>
                  <w:color w:val="000000" w:themeColor="text1"/>
                </w:rPr>
                <m:t>2</m:t>
              </m:r>
            </m:sup>
          </m:sSup>
          <m:r>
            <w:rPr>
              <w:rFonts w:ascii="Cambria Math" w:hAnsi="Cambria Math"/>
              <w:color w:val="000000" w:themeColor="text1"/>
            </w:rPr>
            <m:t>,  s.t.</m:t>
          </m:r>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d>
            </m:e>
            <m:sub>
              <m:r>
                <w:rPr>
                  <w:rFonts w:ascii="Cambria Math" w:hAnsi="Cambria Math"/>
                  <w:color w:val="000000" w:themeColor="text1"/>
                </w:rPr>
                <m:t>0</m:t>
              </m:r>
            </m:sub>
          </m:sSub>
          <m:r>
            <w:rPr>
              <w:rFonts w:ascii="Cambria Math" w:hAnsi="Cambria Math"/>
              <w:color w:val="000000" w:themeColor="text1"/>
            </w:rPr>
            <m:t>&lt;k, j=1…m</m:t>
          </m:r>
        </m:oMath>
      </m:oMathPara>
    </w:p>
    <w:p w14:paraId="25B93E76" w14:textId="77777777" w:rsidR="00FF5483" w:rsidRPr="00D80C00" w:rsidRDefault="00FF5483" w:rsidP="00FF5483">
      <w:pPr>
        <w:rPr>
          <w:i/>
          <w:color w:val="000000" w:themeColor="text1"/>
        </w:rPr>
      </w:pPr>
      <w:r w:rsidRPr="00D80C00">
        <w:rPr>
          <w:i/>
          <w:color w:val="000000" w:themeColor="text1"/>
        </w:rPr>
        <w:t>The usual iterative scheme,</w:t>
      </w:r>
    </w:p>
    <w:p w14:paraId="4E9E0B55" w14:textId="253EDB8A" w:rsidR="00FF5483" w:rsidRPr="00D80C00" w:rsidRDefault="00727D80" w:rsidP="00FF5483">
      <w:pPr>
        <w:rPr>
          <w: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(k)</m:t>
              </m:r>
            </m:sup>
          </m:sSubSup>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T</m:t>
                      </m:r>
                    </m:sup>
                  </m:sSup>
                  <m:r>
                    <w:rPr>
                      <w:rFonts w:ascii="Cambria Math" w:hAnsi="Cambria Math"/>
                      <w:color w:val="000000" w:themeColor="text1"/>
                    </w:rPr>
                    <m:t>D</m:t>
                  </m:r>
                </m:e>
              </m:d>
            </m:e>
            <m:sup>
              <m:r>
                <w:rPr>
                  <w:rFonts w:ascii="Cambria Math" w:hAnsi="Cambria Math"/>
                  <w:color w:val="000000" w:themeColor="text1"/>
                </w:rPr>
                <m:t>-1</m:t>
              </m:r>
            </m:sup>
          </m:sSup>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T</m:t>
              </m:r>
            </m:sup>
          </m:sSup>
          <m:d>
            <m:dPr>
              <m:ctrlPr>
                <w:rPr>
                  <w:rFonts w:ascii="Cambria Math" w:hAnsi="Cambria Math"/>
                  <w:i/>
                  <w:color w:val="000000" w:themeColor="text1"/>
                </w:rPr>
              </m:ctrlPr>
            </m:d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-y</m:t>
              </m:r>
            </m:e>
          </m:d>
        </m:oMath>
      </m:oMathPara>
    </w:p>
    <w:p w14:paraId="2025AD3F" w14:textId="77777777" w:rsidR="00FF5483" w:rsidRPr="00D80C00" w:rsidRDefault="00FF5483" w:rsidP="00FF5483">
      <w:pPr>
        <w:rPr>
          <w:i/>
          <w:color w:val="000000" w:themeColor="text1"/>
        </w:rPr>
      </w:pPr>
      <w:r w:rsidRPr="00D80C00">
        <w:rPr>
          <w:i/>
          <w:color w:val="000000" w:themeColor="text1"/>
        </w:rPr>
        <w:t>Herein, rewrite it as,</w:t>
      </w:r>
    </w:p>
    <w:p w14:paraId="60741CE8" w14:textId="233882F3" w:rsidR="00FF5483" w:rsidRPr="00D80C00" w:rsidRDefault="00727D80" w:rsidP="00FF5483">
      <w:pPr>
        <w:rPr>
          <w: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norm(</m:t>
              </m:r>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T</m:t>
                  </m:r>
                </m:sup>
              </m:sSup>
              <m:r>
                <w:rPr>
                  <w:rFonts w:ascii="Cambria Math" w:hAnsi="Cambria Math"/>
                  <w:color w:val="000000" w:themeColor="text1"/>
                </w:rPr>
                <m:t>D)</m:t>
              </m:r>
            </m:den>
          </m:f>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T</m:t>
              </m:r>
            </m:sup>
          </m:sSup>
          <m:d>
            <m:dPr>
              <m:ctrlPr>
                <w:rPr>
                  <w:rFonts w:ascii="Cambria Math" w:hAnsi="Cambria Math"/>
                  <w:i/>
                  <w:color w:val="000000" w:themeColor="text1"/>
                </w:rPr>
              </m:ctrlPr>
            </m:d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-y</m:t>
              </m:r>
            </m:e>
          </m:d>
        </m:oMath>
      </m:oMathPara>
    </w:p>
    <w:p w14:paraId="6185D402" w14:textId="77777777" w:rsidR="00FF5483" w:rsidRPr="00D80C00" w:rsidRDefault="00FF5483" w:rsidP="00FF5483">
      <w:pPr>
        <w:rPr>
          <w:i/>
          <w:color w:val="000000" w:themeColor="text1"/>
        </w:rPr>
      </w:pPr>
      <w:r w:rsidRPr="00D80C00">
        <w:rPr>
          <w:i/>
          <w:color w:val="000000" w:themeColor="text1"/>
        </w:rPr>
        <w:t>i.e. to simply computation, select the smallest step-length.</w:t>
      </w:r>
    </w:p>
    <w:p w14:paraId="662347DC" w14:textId="77777777" w:rsidR="00FF5483" w:rsidRPr="00D80C00" w:rsidRDefault="00FF5483" w:rsidP="00FF5483">
      <w:pPr>
        <w:rPr>
          <w:i/>
          <w:color w:val="000000" w:themeColor="text1"/>
        </w:rPr>
      </w:pPr>
      <w:r w:rsidRPr="00D80C00">
        <w:rPr>
          <w:i/>
          <w:color w:val="000000" w:themeColor="text1"/>
        </w:rPr>
        <w:t>Then, orthogonally projecting the resulting x onto sparse solution space yields,</w:t>
      </w:r>
    </w:p>
    <w:p w14:paraId="7288BBC7" w14:textId="25F1E62B" w:rsidR="00FF5483" w:rsidRPr="00D80C00" w:rsidRDefault="00D80C00" w:rsidP="00FF5483">
      <w:pPr>
        <w:rPr>
          <w:i/>
          <w:color w:val="000000" w:themeColor="text1"/>
        </w:rPr>
      </w:pPr>
      <m:oMathPara>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 xml:space="preserve">,  if </m:t>
                  </m:r>
                  <m:d>
                    <m:dPr>
                      <m:begChr m:val="|"/>
                      <m:endChr m:val="|"/>
                      <m:ctrlPr>
                        <w:rPr>
                          <w:rFonts w:ascii="Cambria Math" w:hAnsi="Cambria Math"/>
                          <w:i/>
                          <w:color w:val="000000" w:themeColor="text1"/>
                        </w:rPr>
                      </m:ctrlPr>
                    </m:dPr>
                    <m:e>
                      <m:r>
                        <w:rPr>
                          <w:rFonts w:ascii="Cambria Math" w:hAnsi="Cambria Math"/>
                          <w:color w:val="000000" w:themeColor="text1"/>
                        </w:rPr>
                        <m:t>x(i)</m:t>
                      </m:r>
                    </m:e>
                  </m:d>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(k)</m:t>
                  </m:r>
                </m:e>
                <m:e>
                  <m:r>
                    <w:rPr>
                      <w:rFonts w:ascii="Cambria Math" w:hAnsi="Cambria Math"/>
                      <w:color w:val="000000" w:themeColor="text1"/>
                    </w:rPr>
                    <m:t>0,              otherwise</m:t>
                  </m:r>
                </m:e>
              </m:eqArr>
            </m:e>
          </m:d>
        </m:oMath>
      </m:oMathPara>
    </w:p>
    <w:p w14:paraId="0298C0FA" w14:textId="437509CF" w:rsidR="00FF5483" w:rsidRPr="00D80C00" w:rsidRDefault="00FF5483" w:rsidP="00FF5483">
      <w:pPr>
        <w:rPr>
          <w:i/>
          <w:color w:val="000000" w:themeColor="text1"/>
        </w:rPr>
      </w:pPr>
      <w:r w:rsidRPr="00D80C00">
        <w:rPr>
          <w:i/>
          <w:color w:val="000000" w:themeColor="text1"/>
        </w:rPr>
        <w:t xml:space="preserve">Where </w:t>
      </w:r>
      <m:oMath>
        <m:r>
          <w:rPr>
            <w:rFonts w:ascii="Cambria Math" w:hAnsi="Cambria Math"/>
            <w:color w:val="000000" w:themeColor="text1"/>
          </w:rPr>
          <m:t>i=1,…,n</m:t>
        </m:r>
      </m:oMath>
      <w:r w:rsidRPr="00D80C00">
        <w:rPr>
          <w:i/>
          <w:color w:val="000000" w:themeColor="text1"/>
        </w:rPr>
        <w:t xml:space="preserve">, and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Pr="00D80C00">
        <w:rPr>
          <w:i/>
          <w:color w:val="000000" w:themeColor="text1"/>
        </w:rPr>
        <w:t xml:space="preserve"> usually depends on applications. This concludes the sparse code x.</w:t>
      </w:r>
    </w:p>
    <w:p w14:paraId="392FD7B7" w14:textId="14C66C9B" w:rsidR="00FF5483" w:rsidRPr="00D80C00" w:rsidRDefault="00FF5483" w:rsidP="00FF5483">
      <w:pPr>
        <w:rPr>
          <w:i/>
          <w:color w:val="000000" w:themeColor="text1"/>
        </w:rPr>
      </w:pPr>
      <w:r w:rsidRPr="00D80C00">
        <w:rPr>
          <w:i/>
          <w:color w:val="000000" w:themeColor="text1"/>
        </w:rPr>
        <w:t xml:space="preserve">The choice of the threshold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Pr="00D80C00">
        <w:rPr>
          <w:i/>
          <w:color w:val="000000" w:themeColor="text1"/>
        </w:rPr>
        <w:t xml:space="preserve"> determines how many joints are employed in the current recovered motion.</w:t>
      </w:r>
    </w:p>
    <w:p w14:paraId="7B73575A" w14:textId="77777777" w:rsidR="00FF5483" w:rsidRDefault="00FF5483" w:rsidP="00FF5483"/>
    <w:p w14:paraId="12EB20AB" w14:textId="77777777" w:rsidR="00FF5483" w:rsidRDefault="00FF5483" w:rsidP="00FF5483">
      <w:r>
        <w:t>In motion synthesis application, y denotes the original motion matrix, D denotes the weight matrix W, x denotes the component matrix C here.</w:t>
      </w:r>
    </w:p>
    <w:p w14:paraId="6150F518" w14:textId="77777777" w:rsidR="00FF5483" w:rsidRDefault="00FF5483" w:rsidP="00FF5483"/>
    <w:p w14:paraId="79D783AA" w14:textId="77777777" w:rsidR="00FF5483" w:rsidRDefault="00FF5483" w:rsidP="00FF5483">
      <w:r>
        <w:lastRenderedPageBreak/>
        <w:t>In SPLOC algorithm (of paper-</w:t>
      </w:r>
      <w:r w:rsidRPr="005A4383">
        <w:t>Sparse Localized Deformation Components</w:t>
      </w:r>
      <w:r>
        <w:t xml:space="preserve">), the constraint </w:t>
      </w:r>
      <m:oMath>
        <m:r>
          <m:rPr>
            <m:sty m:val="p"/>
          </m:rPr>
          <w:rPr>
            <w:rFonts w:ascii="Cambria Math" w:hAnsi="Cambria Math"/>
          </w:rPr>
          <m:t>Ω</m:t>
        </m:r>
        <m:r>
          <w:rPr>
            <w:rFonts w:ascii="Cambria Math" w:hAnsi="Cambria Math"/>
          </w:rPr>
          <m:t>(C)</m:t>
        </m:r>
      </m:oMath>
      <w:r>
        <w:t xml:space="preserve"> is replaced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oMath>
      <w:r>
        <w:t>. The main modification is to implement this new constraint in SPLOC code.</w:t>
      </w:r>
    </w:p>
    <w:p w14:paraId="5BE30AD1" w14:textId="77777777" w:rsidR="00FF5483" w:rsidRDefault="00FF5483" w:rsidP="00FF5483"/>
    <w:p w14:paraId="3022C9B8" w14:textId="77777777" w:rsidR="00FF5483" w:rsidRDefault="00FF5483" w:rsidP="00FF5483">
      <w:r>
        <w:t xml:space="preserve">Once threshold is fixed, the resulting components should contain lots of </w:t>
      </w:r>
      <w:proofErr w:type="spellStart"/>
      <w:r>
        <w:t>zeros</w:t>
      </w:r>
      <w:proofErr w:type="spellEnd"/>
      <w:r>
        <w:t xml:space="preserve">. The reconstructed motion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corresponds to a basic motion, which should be normal.</w:t>
      </w:r>
    </w:p>
    <w:p w14:paraId="41A170DC" w14:textId="77777777" w:rsidR="00FF5483" w:rsidRDefault="00FF5483" w:rsidP="00FF5483"/>
    <w:p w14:paraId="697379AB" w14:textId="77777777" w:rsidR="00FF5483" w:rsidRDefault="00FF5483" w:rsidP="00FF5483">
      <w:r>
        <w:t xml:space="preserve">Then update the motion matrix, </w:t>
      </w:r>
      <m:oMath>
        <m:r>
          <w:rPr>
            <w:rFonts w:ascii="Cambria Math" w:hAnsi="Cambria Math"/>
          </w:rPr>
          <m:t>y←y-</m:t>
        </m:r>
        <m:sSup>
          <m:sSupPr>
            <m:ctrlPr>
              <w:rPr>
                <w:rFonts w:ascii="Cambria Math" w:hAnsi="Cambria Math"/>
                <w:i/>
              </w:rPr>
            </m:ctrlPr>
          </m:sSupPr>
          <m:e>
            <m:r>
              <w:rPr>
                <w:rFonts w:ascii="Cambria Math" w:hAnsi="Cambria Math"/>
              </w:rPr>
              <m:t>y</m:t>
            </m:r>
          </m:e>
          <m:sup>
            <m:r>
              <w:rPr>
                <w:rFonts w:ascii="Cambria Math" w:hAnsi="Cambria Math"/>
              </w:rPr>
              <m:t>'</m:t>
            </m:r>
          </m:sup>
        </m:sSup>
      </m:oMath>
      <w:r>
        <w:t>, repeatedly yield the components corresponding the other basic motions.</w:t>
      </w:r>
    </w:p>
    <w:p w14:paraId="0E0F757B" w14:textId="77777777" w:rsidR="00FF5483" w:rsidRDefault="00FF5483" w:rsidP="00FF5483"/>
    <w:p w14:paraId="021AB9CB" w14:textId="77777777" w:rsidR="00FF5483" w:rsidRDefault="00FF5483" w:rsidP="00FF5483">
      <w:r>
        <w:t>To verify the correctness, sum all reconstructed basic motion matrix and compare it with the original y.</w:t>
      </w:r>
    </w:p>
    <w:p w14:paraId="56564682" w14:textId="77777777" w:rsidR="00FF5483" w:rsidRDefault="00FF5483" w:rsidP="00FF5483"/>
    <w:p w14:paraId="46DBD80C" w14:textId="77777777" w:rsidR="00FF5483" w:rsidRDefault="00FF5483" w:rsidP="00FF5483"/>
    <w:p w14:paraId="7AFC27A3" w14:textId="77777777" w:rsidR="00FF5483" w:rsidRDefault="00FF5483" w:rsidP="00FF5483">
      <w:r>
        <w:t>[Yu’s comments on 22 March 2017]</w:t>
      </w:r>
    </w:p>
    <w:p w14:paraId="36898BE8" w14:textId="77777777" w:rsidR="00FF5483" w:rsidRDefault="00FF5483" w:rsidP="00FF5483"/>
    <w:p w14:paraId="55C90824" w14:textId="77777777" w:rsidR="00FF5483" w:rsidRDefault="00FF5483" w:rsidP="00FF5483">
      <w:r>
        <w:t>First, can you describe your implementation of SPLOC codes with the change of computing component matrix, and put your experiment results here please. Is there any distortion or abnormal motion to appear in your experiments?</w:t>
      </w:r>
    </w:p>
    <w:p w14:paraId="1C4A2426" w14:textId="77777777" w:rsidR="00FF5483" w:rsidRDefault="00FF5483" w:rsidP="00FF5483"/>
    <w:p w14:paraId="63597BD3" w14:textId="77777777" w:rsidR="00FF5483" w:rsidRDefault="00FF5483" w:rsidP="00FF5483">
      <w:r>
        <w:t>Second, we discussed how to define the basic motion in chat.</w:t>
      </w:r>
    </w:p>
    <w:p w14:paraId="7AF04C6E" w14:textId="77777777" w:rsidR="00FF5483" w:rsidRDefault="00FF5483" w:rsidP="00FF5483">
      <w:pPr>
        <w:rPr>
          <w:lang w:eastAsia="zh-CN"/>
        </w:rPr>
      </w:pPr>
    </w:p>
    <w:p w14:paraId="6FB0FEAF" w14:textId="77777777" w:rsidR="00FF5483" w:rsidRDefault="00FF5483" w:rsidP="00FF5483">
      <w:pPr>
        <w:rPr>
          <w:lang w:val="en-GB" w:eastAsia="zh-CN"/>
        </w:rPr>
      </w:pPr>
      <w:r>
        <w:rPr>
          <w:lang w:val="en-GB" w:eastAsia="zh-CN"/>
        </w:rPr>
        <w:t xml:space="preserve">Suppose that the motion data </w:t>
      </w:r>
      <w:r w:rsidRPr="00C309C9">
        <w:rPr>
          <w:i/>
          <w:lang w:val="en-GB" w:eastAsia="zh-CN"/>
        </w:rPr>
        <w:t>X</w:t>
      </w:r>
      <w:r>
        <w:rPr>
          <w:lang w:val="en-GB" w:eastAsia="zh-CN"/>
        </w:rPr>
        <w:t xml:space="preserve"> may be decomposed by,</w:t>
      </w:r>
    </w:p>
    <w:p w14:paraId="742780F9" w14:textId="77777777" w:rsidR="00FF5483" w:rsidRDefault="00FF5483" w:rsidP="00FF5483">
      <w:pPr>
        <w:rPr>
          <w:lang w:val="en-GB" w:eastAsia="zh-CN"/>
        </w:rPr>
      </w:pPr>
    </w:p>
    <w:p w14:paraId="2A8BC4F9" w14:textId="77777777" w:rsidR="00FF5483" w:rsidRPr="00C309C9" w:rsidRDefault="00727D80" w:rsidP="00FF5483">
      <w:pPr>
        <w:rPr>
          <w:lang w:val="en-GB" w:eastAsia="zh-CN"/>
        </w:rPr>
      </w:pPr>
      <m:oMathPara>
        <m:oMath>
          <m:sSub>
            <m:sSubPr>
              <m:ctrlPr>
                <w:rPr>
                  <w:rFonts w:ascii="Cambria Math" w:hAnsi="Cambria Math"/>
                  <w:i/>
                  <w:lang w:val="en-GB" w:eastAsia="zh-CN"/>
                </w:rPr>
              </m:ctrlPr>
            </m:sSubPr>
            <m:e>
              <m:r>
                <w:rPr>
                  <w:rFonts w:ascii="Cambria Math" w:hAnsi="Cambria Math"/>
                  <w:lang w:val="en-GB" w:eastAsia="zh-CN"/>
                </w:rPr>
                <m:t>X</m:t>
              </m:r>
            </m:e>
            <m:sub>
              <m:r>
                <w:rPr>
                  <w:rFonts w:ascii="Cambria Math" w:hAnsi="Cambria Math"/>
                  <w:lang w:val="en-GB" w:eastAsia="zh-CN"/>
                </w:rPr>
                <m:t>F×n</m:t>
              </m:r>
            </m:sub>
          </m:sSub>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W</m:t>
              </m:r>
            </m:e>
            <m:sub>
              <m:r>
                <w:rPr>
                  <w:rFonts w:ascii="Cambria Math" w:hAnsi="Cambria Math"/>
                  <w:lang w:val="en-GB" w:eastAsia="zh-CN"/>
                </w:rPr>
                <m:t>F×k</m:t>
              </m:r>
            </m:sub>
          </m:sSub>
          <m:sSub>
            <m:sSubPr>
              <m:ctrlPr>
                <w:rPr>
                  <w:rFonts w:ascii="Cambria Math" w:hAnsi="Cambria Math"/>
                  <w:i/>
                  <w:lang w:val="en-GB" w:eastAsia="zh-CN"/>
                </w:rPr>
              </m:ctrlPr>
            </m:sSubPr>
            <m:e>
              <m:r>
                <w:rPr>
                  <w:rFonts w:ascii="Cambria Math" w:hAnsi="Cambria Math"/>
                  <w:lang w:val="en-GB" w:eastAsia="zh-CN"/>
                </w:rPr>
                <m:t>C</m:t>
              </m:r>
            </m:e>
            <m:sub>
              <m:r>
                <w:rPr>
                  <w:rFonts w:ascii="Cambria Math" w:hAnsi="Cambria Math"/>
                  <w:lang w:val="en-GB" w:eastAsia="zh-CN"/>
                </w:rPr>
                <m:t>k×n</m:t>
              </m:r>
            </m:sub>
          </m:sSub>
        </m:oMath>
      </m:oMathPara>
    </w:p>
    <w:p w14:paraId="4F104951" w14:textId="77777777" w:rsidR="00FF5483" w:rsidRDefault="00FF5483" w:rsidP="00FF5483">
      <w:pPr>
        <w:rPr>
          <w:lang w:eastAsia="zh-CN"/>
        </w:rPr>
      </w:pPr>
    </w:p>
    <w:p w14:paraId="3ED97F7E" w14:textId="77777777" w:rsidR="00FF5483" w:rsidRDefault="00FF5483" w:rsidP="00FF5483">
      <w:pPr>
        <w:rPr>
          <w:lang w:eastAsia="zh-CN"/>
        </w:rPr>
      </w:pPr>
      <w:r>
        <w:rPr>
          <w:lang w:eastAsia="zh-CN"/>
        </w:rPr>
        <w:t>Apply sparse coding to the component dimension k with L-2 norm along the 3D coordinate dimension n (i.e. L-2-0 norm),</w:t>
      </w:r>
    </w:p>
    <w:p w14:paraId="38FCE129" w14:textId="77777777" w:rsidR="00FF5483" w:rsidRDefault="00FF5483" w:rsidP="00FF5483">
      <w:pPr>
        <w:rPr>
          <w:lang w:eastAsia="zh-CN"/>
        </w:rPr>
      </w:pPr>
    </w:p>
    <w:p w14:paraId="5856BA4F" w14:textId="77777777" w:rsidR="00FF5483" w:rsidRDefault="00FF5483" w:rsidP="00FF5483">
      <w:pPr>
        <w:rPr>
          <w:lang w:eastAsia="zh-CN"/>
        </w:rPr>
      </w:pPr>
      <w:r>
        <w:rPr>
          <w:lang w:eastAsia="zh-CN"/>
        </w:rPr>
        <w:t xml:space="preserve">The basic motion may be extracted from </w:t>
      </w:r>
      <w:r w:rsidRPr="00C309C9">
        <w:rPr>
          <w:i/>
          <w:lang w:eastAsia="zh-CN"/>
        </w:rPr>
        <w:t>X</w:t>
      </w:r>
      <w:r>
        <w:rPr>
          <w:lang w:eastAsia="zh-CN"/>
        </w:rPr>
        <w:t xml:space="preserve"> by,</w:t>
      </w:r>
    </w:p>
    <w:p w14:paraId="12364F6E" w14:textId="77777777" w:rsidR="00FF5483" w:rsidRDefault="00FF5483" w:rsidP="00FF5483">
      <w:pPr>
        <w:rPr>
          <w:lang w:eastAsia="zh-CN"/>
        </w:rPr>
      </w:pPr>
    </w:p>
    <w:p w14:paraId="4891E38F" w14:textId="77777777" w:rsidR="00FF5483" w:rsidRDefault="00FF5483" w:rsidP="00FF5483">
      <w:pPr>
        <w:rPr>
          <w:lang w:eastAsia="zh-CN"/>
        </w:rPr>
      </w:pPr>
      <w:r>
        <w:rPr>
          <w:lang w:eastAsia="zh-CN"/>
        </w:rPr>
        <w:t xml:space="preserve">Set the </w:t>
      </w:r>
      <w:proofErr w:type="spellStart"/>
      <w:r>
        <w:rPr>
          <w:lang w:eastAsia="zh-CN"/>
        </w:rPr>
        <w:t>sparsity</w:t>
      </w:r>
      <w:proofErr w:type="spellEnd"/>
      <w:r>
        <w:rPr>
          <w:lang w:eastAsia="zh-CN"/>
        </w:rPr>
        <w:t xml:space="preserve"> factor </w:t>
      </w:r>
      <w:r w:rsidRPr="00541D94">
        <w:rPr>
          <w:i/>
          <w:lang w:eastAsia="zh-CN"/>
        </w:rPr>
        <w:t>f</w:t>
      </w:r>
      <w:r>
        <w:rPr>
          <w:lang w:eastAsia="zh-CN"/>
        </w:rPr>
        <w:t xml:space="preserve">, and update </w:t>
      </w:r>
      <w:r w:rsidRPr="00F27442">
        <w:rPr>
          <w:i/>
          <w:lang w:eastAsia="zh-CN"/>
        </w:rPr>
        <w:t>C</w:t>
      </w:r>
      <w:r>
        <w:rPr>
          <w:lang w:eastAsia="zh-CN"/>
        </w:rPr>
        <w:t>,</w:t>
      </w:r>
    </w:p>
    <w:p w14:paraId="1FD3D26C" w14:textId="77777777" w:rsidR="00FF5483" w:rsidRDefault="00FF5483" w:rsidP="00FF5483">
      <w:pPr>
        <w:rPr>
          <w:lang w:eastAsia="zh-CN"/>
        </w:rPr>
      </w:pPr>
      <m:oMathPara>
        <m:oMath>
          <m:r>
            <w:rPr>
              <w:rFonts w:ascii="Cambria Math" w:hAnsi="Cambria Math"/>
              <w:lang w:eastAsia="zh-CN"/>
            </w:rPr>
            <m:t>X</m:t>
          </m:r>
          <m:d>
            <m:dPr>
              <m:ctrlPr>
                <w:rPr>
                  <w:rFonts w:ascii="Cambria Math" w:hAnsi="Cambria Math"/>
                  <w:i/>
                  <w:lang w:eastAsia="zh-CN"/>
                </w:rPr>
              </m:ctrlPr>
            </m:dPr>
            <m:e>
              <m:r>
                <w:rPr>
                  <w:rFonts w:ascii="Cambria Math" w:hAnsi="Cambria Math"/>
                  <w:lang w:eastAsia="zh-CN"/>
                </w:rPr>
                <m:t>f</m:t>
              </m:r>
            </m:e>
          </m:d>
          <m:r>
            <w:rPr>
              <w:rFonts w:ascii="Cambria Math" w:hAnsi="Cambria Math"/>
              <w:lang w:eastAsia="zh-CN"/>
            </w:rPr>
            <m:t>=WC(f)</m:t>
          </m:r>
        </m:oMath>
      </m:oMathPara>
    </w:p>
    <w:p w14:paraId="1C3C3B2C" w14:textId="77777777" w:rsidR="00FF5483" w:rsidRDefault="00FF5483" w:rsidP="00FF5483">
      <w:pPr>
        <w:rPr>
          <w:lang w:eastAsia="zh-CN"/>
        </w:rPr>
      </w:pPr>
    </w:p>
    <w:p w14:paraId="4DB6DAD4" w14:textId="77777777" w:rsidR="00FF5483" w:rsidRDefault="00FF5483" w:rsidP="00FF5483">
      <w:pPr>
        <w:rPr>
          <w:lang w:eastAsia="zh-CN"/>
        </w:rPr>
      </w:pPr>
      <w:r>
        <w:rPr>
          <w:lang w:eastAsia="zh-CN"/>
        </w:rPr>
        <w:t>Which may be carried out iteratively as below,</w:t>
      </w:r>
    </w:p>
    <w:p w14:paraId="7AF5DAAB" w14:textId="77777777" w:rsidR="00FF5483" w:rsidRDefault="00FF5483" w:rsidP="00FF5483">
      <w:pPr>
        <w:rPr>
          <w:rFonts w:asciiTheme="minorHAnsi" w:hAnsiTheme="minorHAnsi" w:cstheme="minorBidi"/>
          <w:lang w:eastAsia="zh-CN"/>
        </w:rPr>
      </w:pPr>
    </w:p>
    <w:p w14:paraId="44D2C24A" w14:textId="77777777" w:rsidR="00FF5483" w:rsidRDefault="00FF5483" w:rsidP="00FF5483">
      <w:pPr>
        <w:rPr>
          <w:rFonts w:asciiTheme="minorHAnsi" w:hAnsiTheme="minorHAnsi" w:cstheme="minorBidi"/>
          <w:lang w:eastAsia="zh-CN"/>
        </w:rPr>
      </w:pPr>
      <w:r>
        <w:rPr>
          <w:rFonts w:asciiTheme="minorHAnsi" w:hAnsiTheme="minorHAnsi" w:cstheme="minorBidi"/>
          <w:lang w:eastAsia="zh-CN"/>
        </w:rPr>
        <w:t>1</w:t>
      </w:r>
      <w:r w:rsidRPr="00F65156">
        <w:rPr>
          <w:rFonts w:asciiTheme="minorHAnsi" w:hAnsiTheme="minorHAnsi" w:cstheme="minorBidi"/>
          <w:vertAlign w:val="superscript"/>
          <w:lang w:eastAsia="zh-CN"/>
        </w:rPr>
        <w:t>st</w:t>
      </w:r>
      <w:r>
        <w:rPr>
          <w:rFonts w:asciiTheme="minorHAnsi" w:hAnsiTheme="minorHAnsi" w:cstheme="minorBidi"/>
          <w:lang w:eastAsia="zh-CN"/>
        </w:rPr>
        <w:t xml:space="preserve"> basic motion,      </w:t>
      </w:r>
      <m:oMath>
        <m:r>
          <w:rPr>
            <w:rFonts w:ascii="Cambria Math" w:hAnsi="Cambria Math"/>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e>
        </m:d>
        <m:r>
          <w:rPr>
            <w:rFonts w:ascii="Cambria Math" w:hAnsi="Cambria Math"/>
            <w:lang w:eastAsia="zh-CN"/>
          </w:rPr>
          <m:t>=WC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e>
        </m:d>
      </m:oMath>
    </w:p>
    <w:p w14:paraId="64746793" w14:textId="77777777" w:rsidR="00FF5483" w:rsidRDefault="00FF5483" w:rsidP="00FF5483">
      <w:pPr>
        <w:rPr>
          <w:rFonts w:asciiTheme="minorHAnsi" w:hAnsiTheme="minorHAnsi" w:cstheme="minorBidi"/>
          <w:lang w:eastAsia="zh-CN"/>
        </w:rPr>
      </w:pPr>
      <w:r>
        <w:rPr>
          <w:rFonts w:asciiTheme="minorHAnsi" w:hAnsiTheme="minorHAnsi" w:cstheme="minorBidi"/>
          <w:lang w:eastAsia="zh-CN"/>
        </w:rPr>
        <w:t xml:space="preserve">Update </w:t>
      </w:r>
      <w:r w:rsidRPr="00F27442">
        <w:rPr>
          <w:rFonts w:asciiTheme="minorHAnsi" w:hAnsiTheme="minorHAnsi" w:cstheme="minorBidi"/>
          <w:i/>
          <w:lang w:eastAsia="zh-CN"/>
        </w:rPr>
        <w:t>X</w:t>
      </w:r>
      <w:r>
        <w:rPr>
          <w:rFonts w:asciiTheme="minorHAnsi" w:hAnsiTheme="minorHAnsi" w:cstheme="minorBidi"/>
          <w:lang w:eastAsia="zh-CN"/>
        </w:rPr>
        <w:t xml:space="preserve">, i.e. residual motion,                      </w:t>
      </w:r>
      <m:oMath>
        <m:r>
          <w:rPr>
            <w:rFonts w:ascii="Cambria Math" w:hAnsi="Cambria Math" w:cstheme="minorBidi"/>
            <w:lang w:eastAsia="zh-CN"/>
          </w:rPr>
          <m:t>X←X-</m:t>
        </m:r>
        <m:r>
          <w:rPr>
            <w:rFonts w:ascii="Cambria Math" w:hAnsi="Cambria Math"/>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e>
        </m:d>
      </m:oMath>
    </w:p>
    <w:p w14:paraId="60B6524F" w14:textId="77777777" w:rsidR="00FF5483" w:rsidRPr="00F65156" w:rsidRDefault="00FF5483" w:rsidP="00FF5483">
      <w:pPr>
        <w:rPr>
          <w:rFonts w:asciiTheme="minorHAnsi" w:hAnsiTheme="minorHAnsi" w:cstheme="minorBidi"/>
          <w:lang w:eastAsia="zh-CN"/>
        </w:rPr>
      </w:pPr>
      <w:r>
        <w:rPr>
          <w:rFonts w:asciiTheme="minorHAnsi" w:hAnsiTheme="minorHAnsi" w:cstheme="minorBidi"/>
          <w:lang w:eastAsia="zh-CN"/>
        </w:rPr>
        <w:t>2</w:t>
      </w:r>
      <w:r w:rsidRPr="00F27442">
        <w:rPr>
          <w:rFonts w:asciiTheme="minorHAnsi" w:hAnsiTheme="minorHAnsi" w:cstheme="minorBidi"/>
          <w:vertAlign w:val="superscript"/>
          <w:lang w:eastAsia="zh-CN"/>
        </w:rPr>
        <w:t>nd</w:t>
      </w:r>
      <w:r>
        <w:rPr>
          <w:rFonts w:asciiTheme="minorHAnsi" w:hAnsiTheme="minorHAnsi" w:cstheme="minorBidi"/>
          <w:lang w:eastAsia="zh-CN"/>
        </w:rPr>
        <w:t xml:space="preserve"> basic motion,      </w:t>
      </w:r>
      <m:oMath>
        <m:r>
          <w:rPr>
            <w:rFonts w:ascii="Cambria Math" w:hAnsi="Cambria Math"/>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e>
        </m:d>
        <m:r>
          <w:rPr>
            <w:rFonts w:ascii="Cambria Math" w:hAnsi="Cambria Math"/>
            <w:lang w:eastAsia="zh-CN"/>
          </w:rPr>
          <m:t>=WC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e>
        </m:d>
      </m:oMath>
    </w:p>
    <w:p w14:paraId="4D808DB8" w14:textId="77777777" w:rsidR="00FF5483" w:rsidRDefault="00FF5483" w:rsidP="00FF5483">
      <w:pPr>
        <w:rPr>
          <w:rFonts w:asciiTheme="minorHAnsi" w:hAnsiTheme="minorHAnsi" w:cstheme="minorBidi"/>
          <w:lang w:eastAsia="zh-CN"/>
        </w:rPr>
      </w:pPr>
      <w:r>
        <w:rPr>
          <w:rFonts w:asciiTheme="minorHAnsi" w:hAnsiTheme="minorHAnsi" w:cstheme="minorBidi"/>
        </w:rPr>
        <w:t xml:space="preserve">Update </w:t>
      </w:r>
      <w:r w:rsidRPr="00F27442">
        <w:rPr>
          <w:rFonts w:asciiTheme="minorHAnsi" w:hAnsiTheme="minorHAnsi" w:cstheme="minorBidi"/>
          <w:i/>
        </w:rPr>
        <w:t>X</w:t>
      </w:r>
      <w:r>
        <w:rPr>
          <w:rFonts w:asciiTheme="minorHAnsi" w:hAnsiTheme="minorHAnsi" w:cstheme="minorBidi"/>
        </w:rPr>
        <w:t xml:space="preserve">,                                              </w:t>
      </w:r>
      <m:oMath>
        <m:r>
          <w:rPr>
            <w:rFonts w:ascii="Cambria Math" w:hAnsi="Cambria Math" w:cstheme="minorBidi"/>
            <w:lang w:eastAsia="zh-CN"/>
          </w:rPr>
          <m:t>X←X-</m:t>
        </m:r>
        <m:r>
          <w:rPr>
            <w:rFonts w:ascii="Cambria Math" w:hAnsi="Cambria Math"/>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e>
        </m:d>
      </m:oMath>
    </w:p>
    <w:p w14:paraId="57C9B0B2" w14:textId="77777777" w:rsidR="00FF5483" w:rsidRDefault="00FF5483" w:rsidP="00FF5483">
      <w:pPr>
        <w:rPr>
          <w:rFonts w:asciiTheme="minorHAnsi" w:hAnsiTheme="minorHAnsi" w:cstheme="minorBidi"/>
          <w:lang w:eastAsia="zh-CN"/>
        </w:rPr>
      </w:pPr>
      <w:r>
        <w:rPr>
          <w:rFonts w:asciiTheme="minorHAnsi" w:hAnsiTheme="minorHAnsi" w:cstheme="minorBidi"/>
          <w:lang w:eastAsia="zh-CN"/>
        </w:rPr>
        <w:t>And so on……</w:t>
      </w:r>
    </w:p>
    <w:p w14:paraId="6F8C893C" w14:textId="77777777" w:rsidR="00FF5483" w:rsidRDefault="00FF5483" w:rsidP="00FF5483">
      <w:pPr>
        <w:rPr>
          <w:lang w:eastAsia="zh-CN"/>
        </w:rPr>
      </w:pPr>
    </w:p>
    <w:p w14:paraId="7D79A433" w14:textId="77777777" w:rsidR="00FF5483" w:rsidRDefault="00FF5483" w:rsidP="00FF5483">
      <w:pPr>
        <w:rPr>
          <w:lang w:eastAsia="zh-CN"/>
        </w:rPr>
      </w:pPr>
      <w:r>
        <w:rPr>
          <w:lang w:eastAsia="zh-CN"/>
        </w:rPr>
        <w:t xml:space="preserve">The </w:t>
      </w:r>
      <w:proofErr w:type="spellStart"/>
      <w:r>
        <w:rPr>
          <w:lang w:eastAsia="zh-CN"/>
        </w:rPr>
        <w:t>sparsity</w:t>
      </w:r>
      <w:proofErr w:type="spellEnd"/>
      <w:r>
        <w:rPr>
          <w:lang w:eastAsia="zh-CN"/>
        </w:rPr>
        <w:t xml:space="preserve"> factors may be either same or different depending on applications.</w:t>
      </w:r>
    </w:p>
    <w:p w14:paraId="3E9D3DD3" w14:textId="77777777" w:rsidR="00FF5483" w:rsidRDefault="00FF5483" w:rsidP="00FF5483">
      <w:pPr>
        <w:rPr>
          <w:lang w:eastAsia="zh-CN"/>
        </w:rPr>
      </w:pPr>
    </w:p>
    <w:p w14:paraId="3159A6E3" w14:textId="77777777" w:rsidR="00FF5483" w:rsidRDefault="00FF5483" w:rsidP="00FF5483">
      <w:pPr>
        <w:rPr>
          <w:lang w:eastAsia="zh-CN"/>
        </w:rPr>
      </w:pPr>
      <w:r>
        <w:rPr>
          <w:lang w:eastAsia="zh-CN"/>
        </w:rPr>
        <w:t>To verify the correctness of decomposition,</w:t>
      </w:r>
    </w:p>
    <w:p w14:paraId="57642722" w14:textId="77777777" w:rsidR="00FF5483" w:rsidRDefault="00FF5483" w:rsidP="00FF5483">
      <w:pPr>
        <w:rPr>
          <w:lang w:eastAsia="zh-CN"/>
        </w:rPr>
      </w:pPr>
      <m:oMathPara>
        <m:oMath>
          <m:r>
            <w:rPr>
              <w:rFonts w:ascii="Cambria Math" w:hAnsi="Cambria Math"/>
              <w:lang w:eastAsia="zh-CN"/>
            </w:rPr>
            <w:lastRenderedPageBreak/>
            <m:t>X=</m:t>
          </m:r>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m</m:t>
              </m:r>
            </m:sup>
            <m:e>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m:t>
              </m:r>
            </m:e>
          </m:nary>
        </m:oMath>
      </m:oMathPara>
    </w:p>
    <w:p w14:paraId="383E26EF" w14:textId="77777777" w:rsidR="00FF5483" w:rsidRDefault="00FF5483" w:rsidP="00FF5483">
      <w:pPr>
        <w:rPr>
          <w:lang w:eastAsia="zh-CN"/>
        </w:rPr>
      </w:pPr>
    </w:p>
    <w:p w14:paraId="436861A9" w14:textId="77777777" w:rsidR="00FF5483" w:rsidRDefault="00FF5483" w:rsidP="00FF5483">
      <w:pPr>
        <w:rPr>
          <w:lang w:eastAsia="zh-CN"/>
        </w:rPr>
      </w:pPr>
      <w:r>
        <w:rPr>
          <w:lang w:eastAsia="zh-CN"/>
        </w:rPr>
        <w:t>Again, return motion synthesis topic.</w:t>
      </w:r>
    </w:p>
    <w:p w14:paraId="16776B23" w14:textId="77777777" w:rsidR="00FF5483" w:rsidRDefault="00FF5483" w:rsidP="00FF5483">
      <w:pPr>
        <w:rPr>
          <w:lang w:eastAsia="zh-CN"/>
        </w:rPr>
      </w:pPr>
    </w:p>
    <w:p w14:paraId="7E55CFEA" w14:textId="77777777" w:rsidR="00FF5483" w:rsidRDefault="00FF5483" w:rsidP="00FF5483">
      <w:pPr>
        <w:pStyle w:val="ListParagraph"/>
        <w:numPr>
          <w:ilvl w:val="0"/>
          <w:numId w:val="18"/>
        </w:numPr>
      </w:pPr>
      <w:r>
        <w:t xml:space="preserve">motion synthesis, given two motions,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14:paraId="3D1638AC" w14:textId="77777777" w:rsidR="00FF5483" w:rsidRPr="00762009" w:rsidRDefault="00727D80" w:rsidP="00FF5483">
      <w:pPr>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k=0</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k</m:t>
                  </m:r>
                </m:sub>
              </m:sSub>
              <m:r>
                <w:rPr>
                  <w:rFonts w:ascii="Cambria Math" w:hAnsi="Cambria Math"/>
                  <w:lang w:eastAsia="zh-CN"/>
                </w:rPr>
                <m:t>)</m:t>
              </m:r>
            </m:e>
          </m:nary>
        </m:oMath>
      </m:oMathPara>
    </w:p>
    <w:p w14:paraId="1888F148" w14:textId="77777777" w:rsidR="00FF5483" w:rsidRDefault="00FF5483" w:rsidP="00FF5483">
      <w:r>
        <w:t>For one basic motion,</w:t>
      </w:r>
    </w:p>
    <w:p w14:paraId="589D25FB" w14:textId="77777777" w:rsidR="00FF5483" w:rsidRPr="000D6D7F" w:rsidRDefault="00727D80" w:rsidP="00FF5483">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U</m:t>
                  </m:r>
                  <m:r>
                    <m:rPr>
                      <m:sty m:val="p"/>
                    </m:rPr>
                    <w:rPr>
                      <w:rFonts w:ascii="Cambria Math" w:hAnsi="Cambria Math"/>
                    </w:rPr>
                    <m:t>Σ</m:t>
                  </m:r>
                  <m:ctrlPr>
                    <w:rPr>
                      <w:rFonts w:ascii="Cambria Math" w:hAnsi="Cambria Math"/>
                    </w:rPr>
                  </m:ctrlPr>
                </m:e>
              </m:d>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oMath>
      </m:oMathPara>
    </w:p>
    <w:p w14:paraId="1FC6EB52" w14:textId="77777777" w:rsidR="00FF5483" w:rsidRDefault="00FF5483" w:rsidP="00FF5483">
      <w:r>
        <w:t xml:space="preserve">Replace one basic motion with that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2D3E7A2A" w14:textId="77777777" w:rsidR="00FF5483" w:rsidRPr="000D6D7F" w:rsidRDefault="00727D80" w:rsidP="00FF5483">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e>
          </m:d>
          <m:r>
            <w:rPr>
              <w:rFonts w:ascii="Cambria Math" w:hAnsi="Cambria Math"/>
              <w:lang w:eastAsia="zh-CN"/>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50E15AC6" w14:textId="77777777" w:rsidR="00FF5483" w:rsidRDefault="00FF5483" w:rsidP="00FF5483">
      <w:pPr>
        <w:pStyle w:val="ListParagraph"/>
        <w:numPr>
          <w:ilvl w:val="0"/>
          <w:numId w:val="18"/>
        </w:numPr>
      </w:pPr>
      <w:r>
        <w:t>motion retargeting,</w:t>
      </w:r>
    </w:p>
    <w:p w14:paraId="70643CA3" w14:textId="77777777" w:rsidR="00FF5483" w:rsidRDefault="00727D80" w:rsidP="00FF5483">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oMath>
      </m:oMathPara>
    </w:p>
    <w:p w14:paraId="507729D5" w14:textId="77777777" w:rsidR="00FF5483" w:rsidRDefault="00FF5483" w:rsidP="00FF5483">
      <w:r>
        <w:t>I wonder if such retargeting really results in any distortion</w:t>
      </w:r>
      <w:proofErr w:type="gramStart"/>
      <w:r>
        <w:t>. ????</w:t>
      </w:r>
      <w:proofErr w:type="gramEnd"/>
    </w:p>
    <w:p w14:paraId="068CAA85" w14:textId="77777777" w:rsidR="00FF5483" w:rsidRDefault="00FF5483" w:rsidP="00FF5483"/>
    <w:p w14:paraId="5D76777F" w14:textId="77777777" w:rsidR="00FF5483" w:rsidRDefault="00FF5483" w:rsidP="00FF5483"/>
    <w:p w14:paraId="71444B28" w14:textId="0187DEDD" w:rsidR="00B44602" w:rsidRPr="00B44602" w:rsidRDefault="005E41E6" w:rsidP="00555EBE">
      <w:pPr>
        <w:rPr>
          <w:color w:val="0070C0"/>
        </w:rPr>
      </w:pPr>
      <w:r>
        <w:rPr>
          <w:color w:val="FF0000"/>
        </w:rPr>
        <w:t>Result 4</w:t>
      </w:r>
      <w:r w:rsidR="00B1789C">
        <w:rPr>
          <w:color w:val="FF0000"/>
        </w:rPr>
        <w:t xml:space="preserve"> </w:t>
      </w:r>
    </w:p>
    <w:p w14:paraId="55418F81" w14:textId="77777777" w:rsidR="00FF5483" w:rsidRDefault="00FF5483" w:rsidP="00FF5483">
      <w:pPr>
        <w:rPr>
          <w:color w:val="FF0000"/>
        </w:rPr>
      </w:pPr>
      <w:r>
        <w:rPr>
          <w:color w:val="FF0000"/>
        </w:rPr>
        <w:t xml:space="preserve">For sparse coding, we concern how many non-zero items there are in C. We set the same </w:t>
      </w:r>
      <w:proofErr w:type="spellStart"/>
      <w:r>
        <w:rPr>
          <w:color w:val="FF0000"/>
        </w:rPr>
        <w:t>sparsity</w:t>
      </w:r>
      <w:proofErr w:type="spellEnd"/>
      <w:r>
        <w:rPr>
          <w:color w:val="FF0000"/>
        </w:rPr>
        <w:t xml:space="preserve"> f, and determine the basic motions as,</w:t>
      </w:r>
    </w:p>
    <w:p w14:paraId="4F2B2BE4" w14:textId="77777777" w:rsidR="00FF5483" w:rsidRPr="00F92789" w:rsidRDefault="00FF5483" w:rsidP="00FF5483">
      <w:pPr>
        <w:rPr>
          <w:rFonts w:asciiTheme="minorHAnsi" w:hAnsiTheme="minorHAnsi" w:cstheme="minorBidi"/>
          <w:color w:val="FF0000"/>
          <w:lang w:eastAsia="zh-CN"/>
        </w:rPr>
      </w:pPr>
      <w:r w:rsidRPr="00F92789">
        <w:rPr>
          <w:rFonts w:asciiTheme="minorHAnsi" w:hAnsiTheme="minorHAnsi" w:cstheme="minorBidi"/>
          <w:color w:val="FF0000"/>
          <w:lang w:eastAsia="zh-CN"/>
        </w:rPr>
        <w:t>1</w:t>
      </w:r>
      <w:r w:rsidRPr="00F92789">
        <w:rPr>
          <w:rFonts w:asciiTheme="minorHAnsi" w:hAnsiTheme="minorHAnsi" w:cstheme="minorBidi"/>
          <w:color w:val="FF0000"/>
          <w:vertAlign w:val="superscript"/>
          <w:lang w:eastAsia="zh-CN"/>
        </w:rPr>
        <w:t>st</w:t>
      </w:r>
      <w:r w:rsidRPr="00F92789">
        <w:rPr>
          <w:rFonts w:asciiTheme="minorHAnsi" w:hAnsiTheme="minorHAnsi" w:cstheme="minorBidi"/>
          <w:color w:val="FF0000"/>
          <w:lang w:eastAsia="zh-CN"/>
        </w:rPr>
        <w:t xml:space="preserve"> basic motion,      </w:t>
      </w:r>
      <m:oMath>
        <m:sSup>
          <m:sSupPr>
            <m:ctrlPr>
              <w:rPr>
                <w:rFonts w:ascii="Cambria Math" w:hAnsi="Cambria Math" w:cstheme="minorBidi"/>
                <w:i/>
                <w:color w:val="FF0000"/>
                <w:lang w:eastAsia="zh-CN"/>
              </w:rPr>
            </m:ctrlPr>
          </m:sSupPr>
          <m:e>
            <m:r>
              <w:rPr>
                <w:rFonts w:ascii="Cambria Math" w:hAnsi="Cambria Math" w:cstheme="minorBidi"/>
                <w:color w:val="FF0000"/>
                <w:lang w:eastAsia="zh-CN"/>
              </w:rPr>
              <m:t>X</m:t>
            </m:r>
          </m:e>
          <m:sup>
            <m:r>
              <w:rPr>
                <w:rFonts w:ascii="Cambria Math" w:hAnsi="Cambria Math" w:cstheme="minorBidi"/>
                <w:color w:val="FF0000"/>
                <w:lang w:eastAsia="zh-CN"/>
              </w:rPr>
              <m:t>(1)</m:t>
            </m:r>
          </m:sup>
        </m:sSup>
        <m:r>
          <w:rPr>
            <w:rFonts w:ascii="Cambria Math" w:hAnsi="Cambria Math" w:cstheme="minorBidi"/>
            <w:color w:val="FF0000"/>
            <w:lang w:eastAsia="zh-CN"/>
          </w:rPr>
          <m:t>=</m:t>
        </m:r>
        <m:r>
          <w:rPr>
            <w:rFonts w:ascii="Cambria Math" w:hAnsi="Cambria Math"/>
            <w:color w:val="FF0000"/>
            <w:lang w:eastAsia="zh-CN"/>
          </w:rPr>
          <m:t>X</m:t>
        </m:r>
        <m:d>
          <m:dPr>
            <m:ctrlPr>
              <w:rPr>
                <w:rFonts w:ascii="Cambria Math" w:hAnsi="Cambria Math"/>
                <w:i/>
                <w:color w:val="FF0000"/>
                <w:lang w:eastAsia="zh-CN"/>
              </w:rPr>
            </m:ctrlPr>
          </m:dPr>
          <m:e>
            <m:r>
              <w:rPr>
                <w:rFonts w:ascii="Cambria Math" w:hAnsi="Cambria Math"/>
                <w:color w:val="FF0000"/>
                <w:lang w:eastAsia="zh-CN"/>
              </w:rPr>
              <m:t>f</m:t>
            </m:r>
          </m:e>
        </m:d>
        <m:r>
          <w:rPr>
            <w:rFonts w:ascii="Cambria Math" w:hAnsi="Cambria Math"/>
            <w:color w:val="FF0000"/>
            <w:lang w:eastAsia="zh-CN"/>
          </w:rPr>
          <m:t>=WC</m:t>
        </m:r>
        <m:d>
          <m:dPr>
            <m:ctrlPr>
              <w:rPr>
                <w:rFonts w:ascii="Cambria Math" w:hAnsi="Cambria Math"/>
                <w:i/>
                <w:color w:val="FF0000"/>
                <w:lang w:eastAsia="zh-CN"/>
              </w:rPr>
            </m:ctrlPr>
          </m:dPr>
          <m:e>
            <m:r>
              <w:rPr>
                <w:rFonts w:ascii="Cambria Math" w:hAnsi="Cambria Math"/>
                <w:color w:val="FF0000"/>
                <w:lang w:eastAsia="zh-CN"/>
              </w:rPr>
              <m:t>f</m:t>
            </m:r>
          </m:e>
        </m:d>
      </m:oMath>
    </w:p>
    <w:p w14:paraId="463FB679" w14:textId="77777777" w:rsidR="00FF5483" w:rsidRPr="00F92789" w:rsidRDefault="00FF5483" w:rsidP="00FF5483">
      <w:pPr>
        <w:rPr>
          <w:rFonts w:asciiTheme="minorHAnsi" w:hAnsiTheme="minorHAnsi" w:cstheme="minorBidi"/>
          <w:color w:val="FF0000"/>
          <w:lang w:eastAsia="zh-CN"/>
        </w:rPr>
      </w:pPr>
      <w:r w:rsidRPr="00F92789">
        <w:rPr>
          <w:rFonts w:asciiTheme="minorHAnsi" w:hAnsiTheme="minorHAnsi" w:cstheme="minorBidi"/>
          <w:color w:val="FF0000"/>
          <w:lang w:eastAsia="zh-CN"/>
        </w:rPr>
        <w:t xml:space="preserve">Update </w:t>
      </w:r>
      <w:r w:rsidRPr="00F92789">
        <w:rPr>
          <w:rFonts w:asciiTheme="minorHAnsi" w:hAnsiTheme="minorHAnsi" w:cstheme="minorBidi"/>
          <w:i/>
          <w:color w:val="FF0000"/>
          <w:lang w:eastAsia="zh-CN"/>
        </w:rPr>
        <w:t>X</w:t>
      </w:r>
      <w:r w:rsidRPr="00F92789">
        <w:rPr>
          <w:rFonts w:asciiTheme="minorHAnsi" w:hAnsiTheme="minorHAnsi" w:cstheme="minorBidi"/>
          <w:color w:val="FF0000"/>
          <w:lang w:eastAsia="zh-CN"/>
        </w:rPr>
        <w:t xml:space="preserve">, i.e. residual motion,                      </w:t>
      </w:r>
      <m:oMath>
        <m:r>
          <w:rPr>
            <w:rFonts w:ascii="Cambria Math" w:hAnsi="Cambria Math" w:cstheme="minorBidi"/>
            <w:color w:val="FF0000"/>
            <w:lang w:eastAsia="zh-CN"/>
          </w:rPr>
          <m:t>X←X-</m:t>
        </m:r>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(1)</m:t>
            </m:r>
          </m:sup>
        </m:sSup>
      </m:oMath>
    </w:p>
    <w:p w14:paraId="15482856" w14:textId="77777777" w:rsidR="00FF5483" w:rsidRPr="00F92789" w:rsidRDefault="00FF5483" w:rsidP="00FF5483">
      <w:pPr>
        <w:rPr>
          <w:rFonts w:asciiTheme="minorHAnsi" w:hAnsiTheme="minorHAnsi" w:cstheme="minorBidi"/>
          <w:color w:val="FF0000"/>
          <w:lang w:eastAsia="zh-CN"/>
        </w:rPr>
      </w:pPr>
      <w:r w:rsidRPr="00F92789">
        <w:rPr>
          <w:rFonts w:asciiTheme="minorHAnsi" w:hAnsiTheme="minorHAnsi" w:cstheme="minorBidi"/>
          <w:color w:val="FF0000"/>
          <w:lang w:eastAsia="zh-CN"/>
        </w:rPr>
        <w:t>2</w:t>
      </w:r>
      <w:r w:rsidRPr="00F92789">
        <w:rPr>
          <w:rFonts w:asciiTheme="minorHAnsi" w:hAnsiTheme="minorHAnsi" w:cstheme="minorBidi"/>
          <w:color w:val="FF0000"/>
          <w:vertAlign w:val="superscript"/>
          <w:lang w:eastAsia="zh-CN"/>
        </w:rPr>
        <w:t>nd</w:t>
      </w:r>
      <w:r w:rsidRPr="00F92789">
        <w:rPr>
          <w:rFonts w:asciiTheme="minorHAnsi" w:hAnsiTheme="minorHAnsi" w:cstheme="minorBidi"/>
          <w:color w:val="FF0000"/>
          <w:lang w:eastAsia="zh-CN"/>
        </w:rPr>
        <w:t xml:space="preserve"> basic motion,      </w:t>
      </w:r>
      <m:oMath>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(2)</m:t>
            </m:r>
          </m:sup>
        </m:sSup>
        <m:r>
          <w:rPr>
            <w:rFonts w:ascii="Cambria Math" w:hAnsi="Cambria Math"/>
            <w:color w:val="FF0000"/>
            <w:lang w:eastAsia="zh-CN"/>
          </w:rPr>
          <m:t>=WC</m:t>
        </m:r>
        <m:d>
          <m:dPr>
            <m:ctrlPr>
              <w:rPr>
                <w:rFonts w:ascii="Cambria Math" w:hAnsi="Cambria Math"/>
                <w:i/>
                <w:color w:val="FF0000"/>
                <w:lang w:eastAsia="zh-CN"/>
              </w:rPr>
            </m:ctrlPr>
          </m:dPr>
          <m:e>
            <m:r>
              <w:rPr>
                <w:rFonts w:ascii="Cambria Math" w:hAnsi="Cambria Math"/>
                <w:color w:val="FF0000"/>
                <w:lang w:eastAsia="zh-CN"/>
              </w:rPr>
              <m:t>f</m:t>
            </m:r>
          </m:e>
        </m:d>
      </m:oMath>
    </w:p>
    <w:p w14:paraId="0C401FB2" w14:textId="77777777" w:rsidR="00FF5483" w:rsidRPr="00F92789" w:rsidRDefault="00FF5483" w:rsidP="00FF5483">
      <w:pPr>
        <w:rPr>
          <w:rFonts w:asciiTheme="minorHAnsi" w:hAnsiTheme="minorHAnsi" w:cstheme="minorBidi"/>
          <w:color w:val="FF0000"/>
          <w:lang w:eastAsia="zh-CN"/>
        </w:rPr>
      </w:pPr>
      <w:r w:rsidRPr="00F92789">
        <w:rPr>
          <w:rFonts w:asciiTheme="minorHAnsi" w:hAnsiTheme="minorHAnsi" w:cstheme="minorBidi"/>
          <w:color w:val="FF0000"/>
        </w:rPr>
        <w:t xml:space="preserve">Update </w:t>
      </w:r>
      <w:r w:rsidRPr="00F92789">
        <w:rPr>
          <w:rFonts w:asciiTheme="minorHAnsi" w:hAnsiTheme="minorHAnsi" w:cstheme="minorBidi"/>
          <w:i/>
          <w:color w:val="FF0000"/>
        </w:rPr>
        <w:t>X</w:t>
      </w:r>
      <w:r w:rsidRPr="00F92789">
        <w:rPr>
          <w:rFonts w:asciiTheme="minorHAnsi" w:hAnsiTheme="minorHAnsi" w:cstheme="minorBidi"/>
          <w:color w:val="FF0000"/>
        </w:rPr>
        <w:t xml:space="preserve">,                                              </w:t>
      </w:r>
      <m:oMath>
        <m:r>
          <w:rPr>
            <w:rFonts w:ascii="Cambria Math" w:hAnsi="Cambria Math" w:cstheme="minorBidi"/>
            <w:color w:val="FF0000"/>
            <w:lang w:eastAsia="zh-CN"/>
          </w:rPr>
          <m:t>X←X-</m:t>
        </m:r>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(2)</m:t>
            </m:r>
          </m:sup>
        </m:sSup>
      </m:oMath>
    </w:p>
    <w:p w14:paraId="130CA8D6" w14:textId="77777777" w:rsidR="00FF5483" w:rsidRPr="00F92789" w:rsidRDefault="00FF5483" w:rsidP="00FF5483">
      <w:pPr>
        <w:rPr>
          <w:rFonts w:asciiTheme="minorHAnsi" w:hAnsiTheme="minorHAnsi" w:cstheme="minorBidi"/>
          <w:color w:val="FF0000"/>
          <w:lang w:eastAsia="zh-CN"/>
        </w:rPr>
      </w:pPr>
      <w:r w:rsidRPr="00F92789">
        <w:rPr>
          <w:rFonts w:asciiTheme="minorHAnsi" w:hAnsiTheme="minorHAnsi" w:cstheme="minorBidi"/>
          <w:color w:val="FF0000"/>
          <w:lang w:eastAsia="zh-CN"/>
        </w:rPr>
        <w:t>And so on……</w:t>
      </w:r>
    </w:p>
    <w:p w14:paraId="67B5E3EB" w14:textId="77777777" w:rsidR="00FF5483" w:rsidRPr="00F92789" w:rsidRDefault="00FF5483" w:rsidP="00FF5483">
      <w:pPr>
        <w:rPr>
          <w:color w:val="FF0000"/>
        </w:rPr>
      </w:pPr>
    </w:p>
    <w:p w14:paraId="47F5A7D4" w14:textId="77777777" w:rsidR="00FF5483" w:rsidRDefault="00FF5483" w:rsidP="00FF5483">
      <w:pPr>
        <w:rPr>
          <w:color w:val="FF0000"/>
          <w:lang w:eastAsia="zh-CN"/>
        </w:rPr>
      </w:pPr>
      <w:r w:rsidRPr="00C22A50">
        <w:rPr>
          <w:color w:val="FF0000"/>
        </w:rPr>
        <w:t xml:space="preserve">Reconstruction, </w:t>
      </w:r>
      <m:oMath>
        <m:sSub>
          <m:sSubPr>
            <m:ctrlPr>
              <w:rPr>
                <w:rFonts w:ascii="Cambria Math" w:hAnsi="Cambria Math"/>
                <w:i/>
                <w:color w:val="FF0000"/>
                <w:lang w:eastAsia="zh-CN"/>
              </w:rPr>
            </m:ctrlPr>
          </m:sSubPr>
          <m:e>
            <m:r>
              <w:rPr>
                <w:rFonts w:ascii="Cambria Math" w:hAnsi="Cambria Math"/>
                <w:color w:val="FF0000"/>
                <w:lang w:eastAsia="zh-CN"/>
              </w:rPr>
              <m:t>X</m:t>
            </m:r>
          </m:e>
          <m:sub>
            <m:r>
              <w:rPr>
                <w:rFonts w:ascii="Cambria Math" w:hAnsi="Cambria Math"/>
                <w:color w:val="FF0000"/>
                <w:lang w:eastAsia="zh-CN"/>
              </w:rPr>
              <m:t>i</m:t>
            </m:r>
          </m:sub>
        </m:sSub>
        <m:r>
          <w:rPr>
            <w:rFonts w:ascii="Cambria Math" w:hAnsi="Cambria Math"/>
            <w:color w:val="FF0000"/>
            <w:lang w:eastAsia="zh-CN"/>
          </w:rPr>
          <m:t>=</m:t>
        </m:r>
        <m:nary>
          <m:naryPr>
            <m:chr m:val="∑"/>
            <m:limLoc m:val="undOvr"/>
            <m:ctrlPr>
              <w:rPr>
                <w:rFonts w:ascii="Cambria Math" w:hAnsi="Cambria Math"/>
                <w:i/>
                <w:color w:val="FF0000"/>
                <w:lang w:eastAsia="zh-CN"/>
              </w:rPr>
            </m:ctrlPr>
          </m:naryPr>
          <m:sub>
            <m:r>
              <w:rPr>
                <w:rFonts w:ascii="Cambria Math" w:hAnsi="Cambria Math"/>
                <w:color w:val="FF0000"/>
                <w:lang w:eastAsia="zh-CN"/>
              </w:rPr>
              <m:t>k=0</m:t>
            </m:r>
          </m:sub>
          <m:sup>
            <m:r>
              <w:rPr>
                <w:rFonts w:ascii="Cambria Math" w:hAnsi="Cambria Math"/>
                <w:color w:val="FF0000"/>
                <w:lang w:eastAsia="zh-CN"/>
              </w:rPr>
              <m:t>m</m:t>
            </m:r>
          </m:sup>
          <m:e>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(k)</m:t>
                </m:r>
              </m:sup>
            </m:sSup>
            <m:r>
              <w:rPr>
                <w:rFonts w:ascii="Cambria Math" w:hAnsi="Cambria Math"/>
                <w:color w:val="FF0000"/>
                <w:lang w:eastAsia="zh-CN"/>
              </w:rPr>
              <m:t>(f)</m:t>
            </m:r>
          </m:e>
        </m:nary>
      </m:oMath>
    </w:p>
    <w:p w14:paraId="36345AB7" w14:textId="77777777" w:rsidR="00FF5483" w:rsidRDefault="00FF5483" w:rsidP="00FF5483">
      <w:pPr>
        <w:rPr>
          <w:color w:val="FF0000"/>
          <w:lang w:eastAsia="zh-CN"/>
        </w:rPr>
      </w:pPr>
      <w:r>
        <w:rPr>
          <w:color w:val="FF0000"/>
          <w:lang w:eastAsia="zh-CN"/>
        </w:rPr>
        <w:t>For the k-</w:t>
      </w:r>
      <w:proofErr w:type="spellStart"/>
      <w:r>
        <w:rPr>
          <w:color w:val="FF0000"/>
          <w:lang w:eastAsia="zh-CN"/>
        </w:rPr>
        <w:t>th</w:t>
      </w:r>
      <w:proofErr w:type="spellEnd"/>
      <w:r>
        <w:rPr>
          <w:color w:val="FF0000"/>
          <w:lang w:eastAsia="zh-CN"/>
        </w:rPr>
        <w:t xml:space="preserve"> basic motion,</w:t>
      </w:r>
    </w:p>
    <w:p w14:paraId="1188EB23" w14:textId="77777777" w:rsidR="00FF5483" w:rsidRPr="00DC4A2E" w:rsidRDefault="00727D80" w:rsidP="00FF5483">
      <w:pPr>
        <w:rPr>
          <w:color w:val="FF0000"/>
        </w:rPr>
      </w:pPr>
      <m:oMathPara>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(k)</m:t>
              </m:r>
            </m:sup>
          </m:sSubSup>
          <m:r>
            <w:rPr>
              <w:rFonts w:ascii="Cambria Math" w:hAnsi="Cambria Math"/>
              <w:color w:val="FF0000"/>
            </w:rPr>
            <m:t>(f)=</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i</m:t>
              </m:r>
            </m:sub>
            <m:sup>
              <m:r>
                <w:rPr>
                  <w:rFonts w:ascii="Cambria Math" w:hAnsi="Cambria Math"/>
                  <w:color w:val="FF0000"/>
                </w:rPr>
                <m:t>(k)</m:t>
              </m:r>
            </m:sup>
          </m:sSubSup>
          <m:r>
            <w:rPr>
              <w:rFonts w:ascii="Cambria Math" w:hAnsi="Cambria Math"/>
              <w:color w:val="FF0000"/>
            </w:rPr>
            <m:t>(f)=</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d>
                <m:dPr>
                  <m:ctrlPr>
                    <w:rPr>
                      <w:rFonts w:ascii="Cambria Math" w:hAnsi="Cambria Math"/>
                      <w:i/>
                      <w:color w:val="FF0000"/>
                    </w:rPr>
                  </m:ctrlPr>
                </m:dPr>
                <m:e>
                  <m:r>
                    <w:rPr>
                      <w:rFonts w:ascii="Cambria Math" w:hAnsi="Cambria Math"/>
                      <w:color w:val="FF0000"/>
                    </w:rPr>
                    <m:t>U</m:t>
                  </m:r>
                  <m:r>
                    <m:rPr>
                      <m:sty m:val="p"/>
                    </m:rPr>
                    <w:rPr>
                      <w:rFonts w:ascii="Cambria Math" w:hAnsi="Cambria Math"/>
                      <w:color w:val="FF0000"/>
                    </w:rPr>
                    <m:t>Σ</m:t>
                  </m:r>
                  <m:ctrlPr>
                    <w:rPr>
                      <w:rFonts w:ascii="Cambria Math" w:hAnsi="Cambria Math"/>
                      <w:color w:val="FF0000"/>
                    </w:rPr>
                  </m:ctrlPr>
                </m:e>
              </m:d>
            </m:e>
            <m:sub>
              <m:r>
                <w:rPr>
                  <w:rFonts w:ascii="Cambria Math" w:hAnsi="Cambria Math"/>
                  <w:color w:val="FF0000"/>
                </w:rPr>
                <m:t>i</m:t>
              </m:r>
            </m:sub>
            <m:sup>
              <m:r>
                <w:rPr>
                  <w:rFonts w:ascii="Cambria Math" w:hAnsi="Cambria Math"/>
                  <w:color w:val="FF0000"/>
                </w:rPr>
                <m:t>(k)</m:t>
              </m:r>
            </m:sup>
          </m:sSub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e>
            <m:sup>
              <m:r>
                <w:rPr>
                  <w:rFonts w:ascii="Cambria Math" w:hAnsi="Cambria Math"/>
                  <w:color w:val="FF0000"/>
                </w:rPr>
                <m:t>T</m:t>
              </m:r>
            </m:sup>
          </m:s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(k)</m:t>
              </m:r>
            </m:sup>
          </m:sSub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e>
            <m:sup>
              <m:r>
                <w:rPr>
                  <w:rFonts w:ascii="Cambria Math" w:hAnsi="Cambria Math"/>
                  <w:color w:val="FF0000"/>
                </w:rPr>
                <m:t>T</m:t>
              </m:r>
            </m:sup>
          </m:sSup>
        </m:oMath>
      </m:oMathPara>
    </w:p>
    <w:p w14:paraId="4CB14A39" w14:textId="77777777" w:rsidR="00FF5483" w:rsidRPr="00C22A50" w:rsidRDefault="00FF5483" w:rsidP="00FF5483">
      <w:pPr>
        <w:rPr>
          <w:color w:val="FF0000"/>
          <w:lang w:eastAsia="zh-CN"/>
        </w:rPr>
      </w:pPr>
    </w:p>
    <w:p w14:paraId="48794280" w14:textId="77777777" w:rsidR="00FF5483" w:rsidRDefault="00FF5483" w:rsidP="00FF5483">
      <w:pPr>
        <w:rPr>
          <w:color w:val="FF0000"/>
        </w:rPr>
      </w:pPr>
    </w:p>
    <w:p w14:paraId="6EF90183" w14:textId="77777777" w:rsidR="00FF5483" w:rsidRDefault="00FF5483" w:rsidP="00FF5483">
      <w:pPr>
        <w:rPr>
          <w:color w:val="FF0000"/>
        </w:rPr>
      </w:pPr>
      <w:r>
        <w:rPr>
          <w:color w:val="FF0000"/>
        </w:rPr>
        <w:t>Motion synthesis,</w:t>
      </w:r>
    </w:p>
    <w:p w14:paraId="61BBF6B3" w14:textId="77777777" w:rsidR="00FF5483" w:rsidRPr="00DC4A2E" w:rsidRDefault="00727D80" w:rsidP="00FF5483">
      <w:pPr>
        <w:rPr>
          <w:color w:val="FF0000"/>
        </w:rPr>
      </w:pPr>
      <m:oMathPara>
        <m:oMath>
          <m:sSubSup>
            <m:sSubSupPr>
              <m:ctrlPr>
                <w:rPr>
                  <w:rFonts w:ascii="Cambria Math" w:hAnsi="Cambria Math"/>
                  <w:i/>
                  <w:color w:val="FF0000"/>
                  <w:lang w:eastAsia="zh-CN"/>
                </w:rPr>
              </m:ctrlPr>
            </m:sSubSupPr>
            <m:e>
              <m:r>
                <w:rPr>
                  <w:rFonts w:ascii="Cambria Math" w:hAnsi="Cambria Math"/>
                  <w:color w:val="FF0000"/>
                  <w:lang w:eastAsia="zh-CN"/>
                </w:rPr>
                <m:t>X</m:t>
              </m:r>
            </m:e>
            <m:sub>
              <m:r>
                <w:rPr>
                  <w:rFonts w:ascii="Cambria Math" w:hAnsi="Cambria Math"/>
                  <w:color w:val="FF0000"/>
                  <w:lang w:eastAsia="zh-CN"/>
                </w:rPr>
                <m:t>i</m:t>
              </m:r>
            </m:sub>
            <m:sup>
              <m:r>
                <w:rPr>
                  <w:rFonts w:ascii="Cambria Math" w:hAnsi="Cambria Math"/>
                  <w:color w:val="FF0000"/>
                  <w:lang w:eastAsia="zh-CN"/>
                </w:rPr>
                <m:t>'</m:t>
              </m:r>
            </m:sup>
          </m:sSubSup>
          <m:r>
            <w:rPr>
              <w:rFonts w:ascii="Cambria Math" w:hAnsi="Cambria Math"/>
              <w:color w:val="FF0000"/>
              <w:lang w:eastAsia="zh-CN"/>
            </w:rPr>
            <m:t>=</m:t>
          </m:r>
          <m:sSubSup>
            <m:sSubSupPr>
              <m:ctrlPr>
                <w:rPr>
                  <w:rFonts w:ascii="Cambria Math" w:hAnsi="Cambria Math"/>
                  <w:i/>
                  <w:color w:val="FF0000"/>
                  <w:lang w:eastAsia="zh-CN"/>
                </w:rPr>
              </m:ctrlPr>
            </m:sSubSupPr>
            <m:e>
              <m:r>
                <w:rPr>
                  <w:rFonts w:ascii="Cambria Math" w:hAnsi="Cambria Math"/>
                  <w:color w:val="FF0000"/>
                  <w:lang w:eastAsia="zh-CN"/>
                </w:rPr>
                <m:t>X</m:t>
              </m:r>
            </m:e>
            <m:sub>
              <m:r>
                <w:rPr>
                  <w:rFonts w:ascii="Cambria Math" w:hAnsi="Cambria Math"/>
                  <w:color w:val="FF0000"/>
                  <w:lang w:eastAsia="zh-CN"/>
                </w:rPr>
                <m:t>i</m:t>
              </m:r>
            </m:sub>
            <m:sup>
              <m:r>
                <w:rPr>
                  <w:rFonts w:ascii="Cambria Math" w:hAnsi="Cambria Math"/>
                  <w:color w:val="FF0000"/>
                  <w:lang w:eastAsia="zh-CN"/>
                </w:rPr>
                <m:t>(1)</m:t>
              </m:r>
            </m:sup>
          </m:sSubSup>
          <m:d>
            <m:dPr>
              <m:ctrlPr>
                <w:rPr>
                  <w:rFonts w:ascii="Cambria Math" w:hAnsi="Cambria Math"/>
                  <w:i/>
                  <w:color w:val="FF0000"/>
                  <w:lang w:eastAsia="zh-CN"/>
                </w:rPr>
              </m:ctrlPr>
            </m:dPr>
            <m:e>
              <m:r>
                <w:rPr>
                  <w:rFonts w:ascii="Cambria Math" w:hAnsi="Cambria Math"/>
                  <w:color w:val="FF0000"/>
                  <w:lang w:eastAsia="zh-CN"/>
                </w:rPr>
                <m:t>f</m:t>
              </m:r>
            </m:e>
          </m:d>
          <m:r>
            <w:rPr>
              <w:rFonts w:ascii="Cambria Math" w:hAnsi="Cambria Math"/>
              <w:color w:val="FF0000"/>
              <w:lang w:eastAsia="zh-CN"/>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(m)</m:t>
              </m:r>
            </m:sup>
          </m:sSubSup>
          <m:r>
            <w:rPr>
              <w:rFonts w:ascii="Cambria Math" w:hAnsi="Cambria Math"/>
              <w:color w:val="FF0000"/>
            </w:rPr>
            <m:t>(f)</m:t>
          </m:r>
        </m:oMath>
      </m:oMathPara>
    </w:p>
    <w:p w14:paraId="02F41177" w14:textId="77777777" w:rsidR="00FF5483" w:rsidRPr="006224AC" w:rsidRDefault="00FF5483" w:rsidP="00FF5483">
      <w:pPr>
        <w:rPr>
          <w:color w:val="FF0000"/>
        </w:rPr>
      </w:pPr>
      <w:r>
        <w:rPr>
          <w:color w:val="FF0000"/>
        </w:rPr>
        <w:t>which needs to be pre-processed by DTW</w:t>
      </w:r>
    </w:p>
    <w:p w14:paraId="684EACF0" w14:textId="77777777" w:rsidR="00FF5483" w:rsidRPr="006224AC" w:rsidRDefault="00FF5483" w:rsidP="00FF5483">
      <w:pPr>
        <w:rPr>
          <w:color w:val="FF0000"/>
        </w:rPr>
      </w:pPr>
    </w:p>
    <w:p w14:paraId="2D4D6190" w14:textId="77777777" w:rsidR="00FF5483" w:rsidRDefault="00FF5483" w:rsidP="00FF5483">
      <w:pPr>
        <w:rPr>
          <w:color w:val="FF0000"/>
        </w:rPr>
      </w:pPr>
      <w:r>
        <w:rPr>
          <w:color w:val="FF0000"/>
        </w:rPr>
        <w:t xml:space="preserve">Motion retargeting, </w:t>
      </w:r>
    </w:p>
    <w:p w14:paraId="0CA48AC9" w14:textId="77777777" w:rsidR="00FF5483" w:rsidRPr="00DC4A2E" w:rsidRDefault="00727D80" w:rsidP="00FF5483">
      <w:pPr>
        <w:rPr>
          <w:color w:val="FF0000"/>
        </w:rPr>
      </w:pPr>
      <m:oMathPara>
        <m:oMath>
          <m:sSubSup>
            <m:sSubSupPr>
              <m:ctrlPr>
                <w:rPr>
                  <w:rFonts w:ascii="Cambria Math" w:hAnsi="Cambria Math"/>
                  <w:i/>
                  <w:color w:val="FF0000"/>
                  <w:lang w:eastAsia="zh-CN"/>
                </w:rPr>
              </m:ctrlPr>
            </m:sSubSupPr>
            <m:e>
              <m:r>
                <w:rPr>
                  <w:rFonts w:ascii="Cambria Math" w:hAnsi="Cambria Math"/>
                  <w:color w:val="FF0000"/>
                  <w:lang w:eastAsia="zh-CN"/>
                </w:rPr>
                <m:t>X</m:t>
              </m:r>
            </m:e>
            <m:sub>
              <m:r>
                <w:rPr>
                  <w:rFonts w:ascii="Cambria Math" w:hAnsi="Cambria Math"/>
                  <w:color w:val="FF0000"/>
                  <w:lang w:eastAsia="zh-CN"/>
                </w:rPr>
                <m:t>i</m:t>
              </m:r>
            </m:sub>
            <m:sup>
              <m:r>
                <w:rPr>
                  <w:rFonts w:ascii="Cambria Math" w:hAnsi="Cambria Math"/>
                  <w:color w:val="FF0000"/>
                  <w:lang w:eastAsia="zh-CN"/>
                </w:rPr>
                <m:t>'</m:t>
              </m:r>
            </m:sup>
          </m:sSubSup>
          <m:r>
            <w:rPr>
              <w:rFonts w:ascii="Cambria Math" w:hAnsi="Cambria Math"/>
              <w:color w:val="FF0000"/>
              <w:lang w:eastAsia="zh-CN"/>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(0)</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(0)</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(0)</m:t>
              </m:r>
            </m:sup>
          </m:sSubSup>
          <m:d>
            <m:dPr>
              <m:ctrlPr>
                <w:rPr>
                  <w:rFonts w:ascii="Cambria Math" w:hAnsi="Cambria Math"/>
                  <w:i/>
                  <w:color w:val="FF0000"/>
                </w:rPr>
              </m:ctrlPr>
            </m:dPr>
            <m:e>
              <m:r>
                <w:rPr>
                  <w:rFonts w:ascii="Cambria Math" w:hAnsi="Cambria Math"/>
                  <w:color w:val="FF0000"/>
                </w:rPr>
                <m:t>f</m:t>
              </m:r>
            </m:e>
          </m:d>
          <m:r>
            <w:rPr>
              <w:rFonts w:ascii="Cambria Math" w:hAnsi="Cambria Math"/>
              <w:color w:val="FF0000"/>
              <w:lang w:eastAsia="zh-CN"/>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(m)</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(m)</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(m)</m:t>
              </m:r>
            </m:sup>
          </m:sSubSup>
          <m:d>
            <m:dPr>
              <m:ctrlPr>
                <w:rPr>
                  <w:rFonts w:ascii="Cambria Math" w:hAnsi="Cambria Math"/>
                  <w:i/>
                  <w:color w:val="FF0000"/>
                </w:rPr>
              </m:ctrlPr>
            </m:dPr>
            <m:e>
              <m:r>
                <w:rPr>
                  <w:rFonts w:ascii="Cambria Math" w:hAnsi="Cambria Math"/>
                  <w:color w:val="FF0000"/>
                </w:rPr>
                <m:t>f</m:t>
              </m:r>
            </m:e>
          </m:d>
        </m:oMath>
      </m:oMathPara>
    </w:p>
    <w:p w14:paraId="33C108BB" w14:textId="77777777" w:rsidR="00FF5483" w:rsidRPr="006224AC" w:rsidRDefault="00FF5483" w:rsidP="00FF5483">
      <w:pPr>
        <w:rPr>
          <w:color w:val="FF0000"/>
        </w:rPr>
      </w:pPr>
    </w:p>
    <w:p w14:paraId="547D86D2" w14:textId="0C5CA112" w:rsidR="00555EBE" w:rsidRDefault="00017ED9" w:rsidP="00555EBE">
      <w:pPr>
        <w:rPr>
          <w:b/>
          <w:color w:val="0070C0"/>
        </w:rPr>
      </w:pPr>
      <w:r w:rsidRPr="00017ED9">
        <w:rPr>
          <w:b/>
          <w:color w:val="0070C0"/>
        </w:rPr>
        <w:t>D</w:t>
      </w:r>
      <w:r w:rsidR="00555EBE" w:rsidRPr="00017ED9">
        <w:rPr>
          <w:b/>
          <w:color w:val="0070C0"/>
        </w:rPr>
        <w:t>emo</w:t>
      </w:r>
      <w:r w:rsidR="00555EBE">
        <w:rPr>
          <w:color w:val="0070C0"/>
        </w:rPr>
        <w:t xml:space="preserve"> videos folder /</w:t>
      </w:r>
      <w:r w:rsidR="00555EBE" w:rsidRPr="00CB7971">
        <w:rPr>
          <w:b/>
          <w:color w:val="0070C0"/>
        </w:rPr>
        <w:t>result4</w:t>
      </w:r>
    </w:p>
    <w:p w14:paraId="6EAA0B84" w14:textId="77777777" w:rsidR="00555EBE" w:rsidRPr="00B44602" w:rsidRDefault="00555EBE" w:rsidP="00555EBE">
      <w:pPr>
        <w:rPr>
          <w:color w:val="0070C0"/>
        </w:rPr>
      </w:pPr>
      <w:r w:rsidRPr="00B44602">
        <w:rPr>
          <w:color w:val="0070C0"/>
        </w:rPr>
        <w:t>my_transfer.py</w:t>
      </w:r>
    </w:p>
    <w:p w14:paraId="2A6D5673" w14:textId="77777777" w:rsidR="00B0012C" w:rsidRDefault="00B0012C" w:rsidP="00B0012C">
      <w:pPr>
        <w:rPr>
          <w:color w:val="0070C0"/>
        </w:rPr>
      </w:pPr>
      <w:r>
        <w:rPr>
          <w:b/>
          <w:color w:val="0070C0"/>
        </w:rPr>
        <w:t>My c</w:t>
      </w:r>
      <w:r w:rsidRPr="006C115C">
        <w:rPr>
          <w:b/>
          <w:color w:val="0070C0"/>
        </w:rPr>
        <w:t>omment</w:t>
      </w:r>
      <w:r>
        <w:rPr>
          <w:color w:val="0070C0"/>
        </w:rPr>
        <w:t>:</w:t>
      </w:r>
    </w:p>
    <w:p w14:paraId="17A1CE0A" w14:textId="404A14E7" w:rsidR="00304621" w:rsidRDefault="00304621" w:rsidP="00B0012C">
      <w:pPr>
        <w:rPr>
          <w:iCs/>
          <w:color w:val="0070C0"/>
        </w:rPr>
      </w:pPr>
      <w:r>
        <w:rPr>
          <w:color w:val="0070C0"/>
        </w:rPr>
        <w:lastRenderedPageBreak/>
        <w:t xml:space="preserve">- </w:t>
      </w:r>
      <w:r w:rsidR="00593C01">
        <w:rPr>
          <w:color w:val="0070C0"/>
        </w:rPr>
        <w:t xml:space="preserve">We use: </w:t>
      </w:r>
      <w:r w:rsidR="00C006DF">
        <w:rPr>
          <w:color w:val="0070C0"/>
        </w:rPr>
        <w:t>Sparse coding to decompose</w:t>
      </w:r>
      <w:r w:rsidR="002C1C4F">
        <w:rPr>
          <w:color w:val="0070C0"/>
        </w:rPr>
        <w:t xml:space="preserve"> motion into a set of b</w:t>
      </w:r>
      <w:r w:rsidR="00C006DF">
        <w:rPr>
          <w:color w:val="0070C0"/>
        </w:rPr>
        <w:t xml:space="preserve">asic motion </w:t>
      </w:r>
      <m:oMath>
        <m:r>
          <w:rPr>
            <w:rFonts w:ascii="Cambria Math" w:hAnsi="Cambria Math"/>
            <w:color w:val="0070C0"/>
          </w:rPr>
          <m:t>X=</m:t>
        </m:r>
        <m:nary>
          <m:naryPr>
            <m:chr m:val="∑"/>
            <m:limLoc m:val="undOvr"/>
            <m:ctrlPr>
              <w:rPr>
                <w:rFonts w:ascii="Cambria Math" w:hAnsi="Cambria Math"/>
                <w:i/>
                <w:iCs/>
                <w:color w:val="0070C0"/>
              </w:rPr>
            </m:ctrlPr>
          </m:naryPr>
          <m:sub>
            <m:r>
              <w:rPr>
                <w:rFonts w:ascii="Cambria Math" w:hAnsi="Cambria Math"/>
                <w:color w:val="0070C0"/>
              </w:rPr>
              <m:t>k=0</m:t>
            </m:r>
          </m:sub>
          <m:sup>
            <m:r>
              <w:rPr>
                <w:rFonts w:ascii="Cambria Math" w:hAnsi="Cambria Math"/>
                <w:color w:val="0070C0"/>
              </w:rPr>
              <m:t>m</m:t>
            </m:r>
          </m:sup>
          <m:e>
            <m:r>
              <w:rPr>
                <w:rFonts w:ascii="Cambria Math" w:hAnsi="Cambria Math"/>
                <w:color w:val="0070C0"/>
              </w:rPr>
              <m:t>X(</m:t>
            </m:r>
            <m:sSub>
              <m:sSubPr>
                <m:ctrlPr>
                  <w:rPr>
                    <w:rFonts w:ascii="Cambria Math" w:hAnsi="Cambria Math"/>
                    <w:i/>
                    <w:iCs/>
                    <w:color w:val="0070C0"/>
                  </w:rPr>
                </m:ctrlPr>
              </m:sSubPr>
              <m:e>
                <m:r>
                  <w:rPr>
                    <w:rFonts w:ascii="Cambria Math" w:hAnsi="Cambria Math"/>
                    <w:color w:val="0070C0"/>
                  </w:rPr>
                  <m:t>f</m:t>
                </m:r>
              </m:e>
              <m:sub>
                <m:r>
                  <w:rPr>
                    <w:rFonts w:ascii="Cambria Math" w:hAnsi="Cambria Math"/>
                    <w:color w:val="0070C0"/>
                  </w:rPr>
                  <m:t>k</m:t>
                </m:r>
              </m:sub>
            </m:sSub>
            <m:r>
              <w:rPr>
                <w:rFonts w:ascii="Cambria Math" w:hAnsi="Cambria Math"/>
                <w:color w:val="0070C0"/>
              </w:rPr>
              <m:t>)</m:t>
            </m:r>
          </m:e>
        </m:nary>
      </m:oMath>
      <w:r w:rsidR="00C006DF">
        <w:rPr>
          <w:iCs/>
          <w:color w:val="0070C0"/>
        </w:rPr>
        <w:t xml:space="preserve">; </w:t>
      </w:r>
      <w:r w:rsidR="004C4629">
        <w:rPr>
          <w:iCs/>
          <w:color w:val="0070C0"/>
        </w:rPr>
        <w:t>Synthesizing</w:t>
      </w:r>
      <w:r w:rsidR="00EC5575">
        <w:rPr>
          <w:iCs/>
          <w:color w:val="0070C0"/>
        </w:rPr>
        <w:t xml:space="preserve"> by exchanging basic motion</w:t>
      </w:r>
      <w:r w:rsidR="006D3DE7">
        <w:rPr>
          <w:iCs/>
          <w:color w:val="0070C0"/>
        </w:rPr>
        <w:t xml:space="preserve">; </w:t>
      </w:r>
      <w:r w:rsidR="008B4AE9">
        <w:rPr>
          <w:iCs/>
          <w:color w:val="0070C0"/>
        </w:rPr>
        <w:t>DTW and Distortion removal.</w:t>
      </w:r>
    </w:p>
    <w:p w14:paraId="21007FDA" w14:textId="706DE644" w:rsidR="00531CEF" w:rsidRPr="00B30669" w:rsidRDefault="00531CEF" w:rsidP="00B0012C">
      <w:pPr>
        <w:rPr>
          <w:iCs/>
          <w:color w:val="0070C0"/>
        </w:rPr>
      </w:pPr>
      <w:r>
        <w:rPr>
          <w:iCs/>
          <w:color w:val="0070C0"/>
        </w:rPr>
        <w:t xml:space="preserve">- </w:t>
      </w:r>
      <w:r w:rsidR="00B30669">
        <w:rPr>
          <w:iCs/>
          <w:color w:val="0070C0"/>
        </w:rPr>
        <w:t xml:space="preserve">Synthesized motion looks fine, but less natural than </w:t>
      </w:r>
      <w:r w:rsidR="00A12134">
        <w:rPr>
          <w:b/>
          <w:iCs/>
          <w:color w:val="0070C0"/>
        </w:rPr>
        <w:t>Result</w:t>
      </w:r>
      <w:r w:rsidR="00C23178" w:rsidRPr="009D3480">
        <w:rPr>
          <w:b/>
          <w:iCs/>
          <w:color w:val="0070C0"/>
        </w:rPr>
        <w:t xml:space="preserve"> 1</w:t>
      </w:r>
      <w:r w:rsidR="00B30669">
        <w:rPr>
          <w:iCs/>
          <w:color w:val="0070C0"/>
        </w:rPr>
        <w:t>.</w:t>
      </w:r>
    </w:p>
    <w:p w14:paraId="7EB62202" w14:textId="453AB759" w:rsidR="00F03C96" w:rsidRPr="00915704" w:rsidRDefault="00F03C96" w:rsidP="00B0012C">
      <w:pPr>
        <w:rPr>
          <w:color w:val="0070C0"/>
        </w:rPr>
      </w:pPr>
      <w:r>
        <w:rPr>
          <w:iCs/>
          <w:color w:val="0070C0"/>
        </w:rPr>
        <w:t>- Contribution</w:t>
      </w:r>
      <w:r w:rsidR="00235FCF">
        <w:rPr>
          <w:iCs/>
          <w:color w:val="0070C0"/>
        </w:rPr>
        <w:t xml:space="preserve">: </w:t>
      </w:r>
      <w:r w:rsidR="00292E80">
        <w:rPr>
          <w:iCs/>
          <w:color w:val="0070C0"/>
        </w:rPr>
        <w:t xml:space="preserve">We </w:t>
      </w:r>
      <w:r w:rsidR="00D20E1E">
        <w:rPr>
          <w:iCs/>
          <w:color w:val="0070C0"/>
        </w:rPr>
        <w:t>introduce idea of representing a motion by a set of basic motion</w:t>
      </w:r>
      <w:r w:rsidR="00C772FC">
        <w:rPr>
          <w:iCs/>
          <w:color w:val="0070C0"/>
        </w:rPr>
        <w:t>, then synthesizing.</w:t>
      </w:r>
      <w:r w:rsidR="007160FE">
        <w:rPr>
          <w:iCs/>
          <w:color w:val="0070C0"/>
        </w:rPr>
        <w:t xml:space="preserve"> </w:t>
      </w:r>
      <w:r w:rsidR="00F208E0">
        <w:rPr>
          <w:iCs/>
          <w:color w:val="0070C0"/>
        </w:rPr>
        <w:t>DTW and Distortion removal are proposed</w:t>
      </w:r>
      <w:r w:rsidR="00490D8B">
        <w:rPr>
          <w:iCs/>
          <w:color w:val="0070C0"/>
        </w:rPr>
        <w:t xml:space="preserve"> to clean the data</w:t>
      </w:r>
      <w:r w:rsidR="00F208E0">
        <w:rPr>
          <w:iCs/>
          <w:color w:val="0070C0"/>
        </w:rPr>
        <w:t xml:space="preserve"> as well.</w:t>
      </w:r>
    </w:p>
    <w:p w14:paraId="24954B22" w14:textId="77777777" w:rsidR="00FF5483" w:rsidRDefault="00FF5483" w:rsidP="00FF5483"/>
    <w:p w14:paraId="0E702488" w14:textId="77777777" w:rsidR="00FF5483" w:rsidRDefault="00FF5483" w:rsidP="00FF5483">
      <w:r>
        <w:t>[Yu’s comments on 7 April 7, 2017]</w:t>
      </w:r>
    </w:p>
    <w:p w14:paraId="7F362C53" w14:textId="77777777" w:rsidR="00FF5483" w:rsidRDefault="00FF5483" w:rsidP="00FF5483"/>
    <w:p w14:paraId="5C4F71D3" w14:textId="77777777" w:rsidR="00FF5483" w:rsidRDefault="00FF5483" w:rsidP="00FF5483">
      <w:r>
        <w:t xml:space="preserve">You are familiar with SPLOC codes. So you are aware of how to estimate W and C matrices, and where updating C is replaced by my </w:t>
      </w:r>
      <w:proofErr w:type="spellStart"/>
      <w:r>
        <w:t>MatLab</w:t>
      </w:r>
      <w:proofErr w:type="spellEnd"/>
      <w:r>
        <w:t xml:space="preserve"> code.</w:t>
      </w:r>
    </w:p>
    <w:p w14:paraId="6ECE874A" w14:textId="77777777" w:rsidR="00FF5483" w:rsidRDefault="00FF5483" w:rsidP="00FF5483"/>
    <w:p w14:paraId="04290158" w14:textId="77777777" w:rsidR="00FF5483" w:rsidRDefault="00FF5483" w:rsidP="00FF5483">
      <w:r>
        <w:t>Recover the original updating C codes without support regions.</w:t>
      </w:r>
    </w:p>
    <w:p w14:paraId="34255055" w14:textId="77777777" w:rsidR="00FF5483" w:rsidRDefault="00FF5483" w:rsidP="00FF5483"/>
    <w:p w14:paraId="16878BAC" w14:textId="77777777" w:rsidR="00FF5483" w:rsidRDefault="00FF5483" w:rsidP="00FF5483">
      <w:r>
        <w:t>When you generate the 1</w:t>
      </w:r>
      <w:r w:rsidRPr="00210FDB">
        <w:rPr>
          <w:vertAlign w:val="superscript"/>
        </w:rPr>
        <w:t>st</w:t>
      </w:r>
      <w:r>
        <w:t xml:space="preserve"> pair of initial vectors, </w:t>
      </w:r>
      <m:oMath>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(1)</m:t>
        </m:r>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(1)</m:t>
        </m:r>
      </m:oMath>
      <w:r>
        <w:t>, for the motion data X, apply ADMM to optimize the pair of vectors.</w:t>
      </w:r>
    </w:p>
    <w:p w14:paraId="69060133" w14:textId="77777777" w:rsidR="00FF5483" w:rsidRDefault="00FF5483" w:rsidP="00FF5483"/>
    <w:p w14:paraId="2668F8D1" w14:textId="77777777" w:rsidR="00FF5483" w:rsidRDefault="00FF5483" w:rsidP="00FF5483">
      <w:r>
        <w:t xml:space="preserve">The resulting vector pair, </w:t>
      </w:r>
      <w:proofErr w:type="gramStart"/>
      <w:r>
        <w:t>W(</w:t>
      </w:r>
      <w:proofErr w:type="gramEnd"/>
      <w:r>
        <w:t>1) and C(1), we construct the 1</w:t>
      </w:r>
      <w:r w:rsidRPr="00210FDB">
        <w:rPr>
          <w:vertAlign w:val="superscript"/>
        </w:rPr>
        <w:t>st</w:t>
      </w:r>
      <w:r>
        <w:t xml:space="preserve"> basic motion as</w:t>
      </w:r>
    </w:p>
    <w:p w14:paraId="241E23FF" w14:textId="77777777" w:rsidR="00FF5483" w:rsidRDefault="00727D80" w:rsidP="00FF5483">
      <m:oMathPara>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=W(1)C(1)</m:t>
          </m:r>
        </m:oMath>
      </m:oMathPara>
    </w:p>
    <w:p w14:paraId="3357BEB6" w14:textId="77777777" w:rsidR="00FF5483" w:rsidRDefault="00FF5483" w:rsidP="00FF5483">
      <w:r>
        <w:t xml:space="preserve">Then, update </w:t>
      </w:r>
      <m:oMath>
        <m:r>
          <w:rPr>
            <w:rFonts w:ascii="Cambria Math" w:hAnsi="Cambria Math"/>
          </w:rPr>
          <m:t>X←X-</m:t>
        </m:r>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and compute the 2</w:t>
      </w:r>
      <w:proofErr w:type="spellStart"/>
      <w:r w:rsidRPr="00210FDB">
        <w:rPr>
          <w:vertAlign w:val="superscript"/>
        </w:rPr>
        <w:t>nd</w:t>
      </w:r>
      <w:proofErr w:type="spellEnd"/>
      <w:r>
        <w:t xml:space="preserve"> basic motion, and so on.</w:t>
      </w:r>
    </w:p>
    <w:p w14:paraId="483C1420" w14:textId="77777777" w:rsidR="00FF5483" w:rsidRDefault="00FF5483" w:rsidP="00FF5483"/>
    <w:p w14:paraId="43DCD875" w14:textId="77777777" w:rsidR="00FF5483" w:rsidRDefault="00FF5483" w:rsidP="00FF5483">
      <w:r>
        <w:t xml:space="preserve">It is unaware for me what is the relation of such basic motion and </w:t>
      </w:r>
      <w:r w:rsidRPr="00210FDB">
        <w:t>distinctiveness and attractiveness of emotion</w:t>
      </w:r>
      <w:r>
        <w:t>. You need to follow the reference papers below and figure out your findings.</w:t>
      </w:r>
    </w:p>
    <w:p w14:paraId="0A68C943" w14:textId="77777777" w:rsidR="00FF5483" w:rsidRDefault="00FF5483" w:rsidP="00FF5483"/>
    <w:p w14:paraId="70FDD120" w14:textId="77777777" w:rsidR="00FF5483" w:rsidRDefault="00FF5483" w:rsidP="00FF5483">
      <w:proofErr w:type="spellStart"/>
      <w:r>
        <w:t>FrankenFolk</w:t>
      </w:r>
      <w:proofErr w:type="spellEnd"/>
      <w:r>
        <w:t xml:space="preserve">: distinctiveness and attractiveness of voice and motion </w:t>
      </w:r>
    </w:p>
    <w:p w14:paraId="544CA4E5" w14:textId="77777777" w:rsidR="00FF5483" w:rsidRDefault="00FF5483" w:rsidP="00FF5483">
      <w:r>
        <w:t xml:space="preserve">Jan </w:t>
      </w:r>
      <w:proofErr w:type="spellStart"/>
      <w:r>
        <w:t>Ondrej</w:t>
      </w:r>
      <w:proofErr w:type="spellEnd"/>
      <w:r>
        <w:t xml:space="preserve">, Cathy Ennis, Niamh Merriman and Carol O'Sullivan. </w:t>
      </w:r>
    </w:p>
    <w:p w14:paraId="1B5ED12A" w14:textId="77777777" w:rsidR="00FF5483" w:rsidRDefault="00FF5483" w:rsidP="00FF5483">
      <w:r>
        <w:t>ACM Transactions on Applied Perception, 13(4), 20, (2016).</w:t>
      </w:r>
    </w:p>
    <w:p w14:paraId="1F8B0849" w14:textId="77777777" w:rsidR="00FF5483" w:rsidRDefault="00FF5483" w:rsidP="00FF5483"/>
    <w:p w14:paraId="33C98BB2" w14:textId="77777777" w:rsidR="00FF5483" w:rsidRDefault="00FF5483" w:rsidP="00FF5483">
      <w:r>
        <w:t xml:space="preserve">Evaluating the Distinctiveness and Attractiveness of Human Motions on Realistic Virtual Bodies </w:t>
      </w:r>
    </w:p>
    <w:p w14:paraId="560107D3" w14:textId="77777777" w:rsidR="00FF5483" w:rsidRDefault="00FF5483" w:rsidP="00FF5483">
      <w:proofErr w:type="spellStart"/>
      <w:r>
        <w:t>Ludovic</w:t>
      </w:r>
      <w:proofErr w:type="spellEnd"/>
      <w:r>
        <w:t xml:space="preserve"> </w:t>
      </w:r>
      <w:proofErr w:type="spellStart"/>
      <w:r>
        <w:t>Hoyet</w:t>
      </w:r>
      <w:proofErr w:type="spellEnd"/>
      <w:r>
        <w:t xml:space="preserve">, Kenneth </w:t>
      </w:r>
      <w:proofErr w:type="spellStart"/>
      <w:r>
        <w:t>Ryall</w:t>
      </w:r>
      <w:proofErr w:type="spellEnd"/>
      <w:r>
        <w:t xml:space="preserve">, </w:t>
      </w:r>
      <w:proofErr w:type="spellStart"/>
      <w:r>
        <w:t>Katja</w:t>
      </w:r>
      <w:proofErr w:type="spellEnd"/>
      <w:r>
        <w:t xml:space="preserve"> </w:t>
      </w:r>
      <w:proofErr w:type="spellStart"/>
      <w:r>
        <w:t>Zibrek</w:t>
      </w:r>
      <w:proofErr w:type="spellEnd"/>
      <w:r>
        <w:t xml:space="preserve">, </w:t>
      </w:r>
      <w:proofErr w:type="spellStart"/>
      <w:r>
        <w:t>Hwangpil</w:t>
      </w:r>
      <w:proofErr w:type="spellEnd"/>
      <w:r>
        <w:t xml:space="preserve"> Park, </w:t>
      </w:r>
      <w:proofErr w:type="spellStart"/>
      <w:r>
        <w:t>Jehee</w:t>
      </w:r>
      <w:proofErr w:type="spellEnd"/>
      <w:r>
        <w:t xml:space="preserve"> Lee, Jessica </w:t>
      </w:r>
      <w:proofErr w:type="spellStart"/>
      <w:r>
        <w:t>Hodgins</w:t>
      </w:r>
      <w:proofErr w:type="spellEnd"/>
      <w:r>
        <w:t xml:space="preserve">, and Carol O'Sullivan. </w:t>
      </w:r>
    </w:p>
    <w:p w14:paraId="00961388" w14:textId="77777777" w:rsidR="00FF5483" w:rsidRDefault="00FF5483" w:rsidP="00FF5483">
      <w:r>
        <w:t>ACM Transactions on Graphics (SIGGRAPH Asia 2013), 32(6)</w:t>
      </w:r>
    </w:p>
    <w:p w14:paraId="1877EEC6" w14:textId="77777777" w:rsidR="00FF5483" w:rsidRDefault="00FF5483" w:rsidP="00FF5483"/>
    <w:p w14:paraId="4C0FD568" w14:textId="77777777" w:rsidR="00FF5483" w:rsidRDefault="00FF5483" w:rsidP="00FF5483"/>
    <w:p w14:paraId="167AD3F5" w14:textId="77777777" w:rsidR="00FF5483" w:rsidRDefault="00FF5483" w:rsidP="00FF5483"/>
    <w:p w14:paraId="01221FA5" w14:textId="77777777" w:rsidR="00FF5483" w:rsidRDefault="00FF5483" w:rsidP="00FF5483">
      <w:r>
        <w:t>[Yu’s comments on April 10, 2017]</w:t>
      </w:r>
    </w:p>
    <w:p w14:paraId="1524B4EA" w14:textId="77777777" w:rsidR="00FF5483" w:rsidRDefault="00FF5483" w:rsidP="00FF5483"/>
    <w:p w14:paraId="3C3D42C9" w14:textId="77777777" w:rsidR="00FF5483" w:rsidRDefault="00FF5483" w:rsidP="00FF5483">
      <w:r>
        <w:t xml:space="preserve">Decompose basic motion as follows, </w:t>
      </w:r>
    </w:p>
    <w:p w14:paraId="1537ECD4" w14:textId="77777777" w:rsidR="00FF5483" w:rsidRDefault="00FF5483" w:rsidP="00FF5483">
      <w:r>
        <w:t>When you generate the 1</w:t>
      </w:r>
      <w:r w:rsidRPr="00210FDB">
        <w:rPr>
          <w:vertAlign w:val="superscript"/>
        </w:rPr>
        <w:t>st</w:t>
      </w:r>
      <w:r>
        <w:t xml:space="preserve"> pair of initial vectors, </w:t>
      </w:r>
      <m:oMath>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(1)</m:t>
        </m:r>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(1)</m:t>
        </m:r>
      </m:oMath>
      <w:r>
        <w:t>, for the motion data X, apply ADMM to optimize the pair of vectors.</w:t>
      </w:r>
    </w:p>
    <w:p w14:paraId="1D854E0B" w14:textId="77777777" w:rsidR="00FF5483" w:rsidRDefault="00FF5483" w:rsidP="00FF5483"/>
    <w:p w14:paraId="1E0FCB59" w14:textId="77777777" w:rsidR="00FF5483" w:rsidRDefault="00FF5483" w:rsidP="00FF5483">
      <w:r>
        <w:t xml:space="preserve">The resulting vector pair, </w:t>
      </w:r>
      <w:proofErr w:type="gramStart"/>
      <w:r>
        <w:t>W(</w:t>
      </w:r>
      <w:proofErr w:type="gramEnd"/>
      <w:r>
        <w:t>1) and C(1), we construct the 1</w:t>
      </w:r>
      <w:r w:rsidRPr="00210FDB">
        <w:rPr>
          <w:vertAlign w:val="superscript"/>
        </w:rPr>
        <w:t>st</w:t>
      </w:r>
      <w:r>
        <w:t xml:space="preserve"> basic motion as</w:t>
      </w:r>
    </w:p>
    <w:p w14:paraId="5EF8D685" w14:textId="77777777" w:rsidR="00FF5483" w:rsidRDefault="00727D80" w:rsidP="00FF5483">
      <m:oMathPara>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=W(1)C(1)</m:t>
          </m:r>
        </m:oMath>
      </m:oMathPara>
    </w:p>
    <w:p w14:paraId="0B4A8735" w14:textId="77777777" w:rsidR="00FF5483" w:rsidRDefault="00FF5483" w:rsidP="00FF5483">
      <w:r>
        <w:t xml:space="preserve">Then, update </w:t>
      </w:r>
      <m:oMath>
        <m:r>
          <w:rPr>
            <w:rFonts w:ascii="Cambria Math" w:hAnsi="Cambria Math"/>
          </w:rPr>
          <m:t>X←X-</m:t>
        </m:r>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and compute the 2</w:t>
      </w:r>
      <w:proofErr w:type="spellStart"/>
      <w:r w:rsidRPr="00210FDB">
        <w:rPr>
          <w:vertAlign w:val="superscript"/>
        </w:rPr>
        <w:t>nd</w:t>
      </w:r>
      <w:proofErr w:type="spellEnd"/>
      <w:r>
        <w:t xml:space="preserve"> basic motion, and so on.</w:t>
      </w:r>
    </w:p>
    <w:p w14:paraId="4531BC64" w14:textId="77777777" w:rsidR="00FF5483" w:rsidRDefault="00FF5483" w:rsidP="00FF5483"/>
    <w:p w14:paraId="201534C0" w14:textId="77777777" w:rsidR="00FF5483" w:rsidRDefault="00FF5483" w:rsidP="00FF5483">
      <w:r>
        <w:lastRenderedPageBreak/>
        <w:t>When synthesizing motion, we may select the first k basic motion as the principal motion of some motion clip X, that is,</w:t>
      </w:r>
    </w:p>
    <w:p w14:paraId="68957D38" w14:textId="77777777" w:rsidR="00FF5483" w:rsidRDefault="00727D80" w:rsidP="00FF5483">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1</m:t>
                  </m:r>
                </m:e>
              </m:d>
              <m:r>
                <w:rPr>
                  <w:rFonts w:ascii="Cambria Math" w:hAnsi="Cambria Math"/>
                </w:rPr>
                <m:t>,…,W(k)</m:t>
              </m:r>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C(1)</m:t>
                    </m:r>
                  </m:e>
                </m:mr>
                <m:mr>
                  <m:e>
                    <m:r>
                      <w:rPr>
                        <w:rFonts w:ascii="Cambria Math" w:hAnsi="Cambria Math"/>
                      </w:rPr>
                      <m:t>…</m:t>
                    </m:r>
                  </m:e>
                </m:mr>
                <m:mr>
                  <m:e>
                    <m:r>
                      <w:rPr>
                        <w:rFonts w:ascii="Cambria Math" w:hAnsi="Cambria Math"/>
                      </w:rPr>
                      <m:t>C(k)</m:t>
                    </m:r>
                  </m:e>
                </m:mr>
              </m:m>
            </m:e>
          </m:d>
        </m:oMath>
      </m:oMathPara>
    </w:p>
    <w:p w14:paraId="49F1B485" w14:textId="77777777" w:rsidR="00FF5483" w:rsidRDefault="00FF5483" w:rsidP="00FF5483">
      <w:r>
        <w:t>Then, refer to my previous comments,</w:t>
      </w:r>
    </w:p>
    <w:p w14:paraId="58A730BA" w14:textId="77777777" w:rsidR="00FF5483" w:rsidRDefault="00FF5483" w:rsidP="00FF5483">
      <m:oMathPara>
        <m:oMath>
          <m:r>
            <w:rPr>
              <w:rFonts w:ascii="Cambria Math" w:hAnsi="Cambria Math"/>
            </w:rPr>
            <m:t>X=WC=W(U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≡WK</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21052451" w14:textId="77777777" w:rsidR="00FF5483" w:rsidRDefault="00FF5483" w:rsidP="00FF5483">
      <w:r>
        <w:t>Where K is regarded as the component.</w:t>
      </w:r>
    </w:p>
    <w:p w14:paraId="5D4EFB9C" w14:textId="77777777" w:rsidR="00FF5483" w:rsidRDefault="00FF5483" w:rsidP="00FF5483"/>
    <w:p w14:paraId="3A1774C0" w14:textId="77777777" w:rsidR="00FF5483" w:rsidRDefault="00FF5483" w:rsidP="00FF5483">
      <w:r>
        <w:t>For different objects’ motions, we may exchange their individual K accordingly. The following tests are only some initial trials which need to be amended in your experiments.</w:t>
      </w:r>
    </w:p>
    <w:p w14:paraId="30E6C4DD" w14:textId="77777777" w:rsidR="00FF5483" w:rsidRDefault="00FF5483" w:rsidP="00FF5483"/>
    <w:p w14:paraId="201B2755" w14:textId="77777777" w:rsidR="00FF5483" w:rsidRDefault="00FF5483" w:rsidP="00FF5483">
      <w:pPr>
        <w:pStyle w:val="NormalWeb"/>
        <w:numPr>
          <w:ilvl w:val="0"/>
          <w:numId w:val="19"/>
        </w:numPr>
        <w:spacing w:before="0" w:beforeAutospacing="0" w:after="0" w:afterAutospacing="0"/>
        <w:rPr>
          <w:rFonts w:ascii="Calibri" w:hAnsi="Calibri" w:cs="Calibri"/>
          <w:color w:val="000000"/>
        </w:rPr>
      </w:pPr>
      <w:r>
        <w:rPr>
          <w:rFonts w:ascii="Calibri" w:hAnsi="Calibri" w:cs="Calibri"/>
          <w:color w:val="000000"/>
        </w:rPr>
        <w:t xml:space="preserve">for two objects' motion sequences with the same mood, analyse the synthesised motions through exchanging their individual components, e.g. similarity compared to the original motions, comparing their individual </w:t>
      </w:r>
      <m:oMath>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i</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j</m:t>
            </m:r>
          </m:sub>
        </m:sSub>
      </m:oMath>
      <w:r>
        <w:rPr>
          <w:rFonts w:ascii="Calibri" w:hAnsi="Calibri" w:cs="Calibri"/>
          <w:color w:val="000000"/>
        </w:rPr>
        <w:t>, comparing the before and after synthesized motion data;</w:t>
      </w:r>
    </w:p>
    <w:p w14:paraId="4CC0A193" w14:textId="77777777" w:rsidR="00FF5483" w:rsidRPr="009D73BA" w:rsidRDefault="00FF5483" w:rsidP="00FF5483">
      <w:pPr>
        <w:pStyle w:val="NormalWeb"/>
        <w:numPr>
          <w:ilvl w:val="0"/>
          <w:numId w:val="19"/>
        </w:numPr>
        <w:spacing w:before="0" w:beforeAutospacing="0" w:after="0" w:afterAutospacing="0"/>
        <w:rPr>
          <w:rFonts w:ascii="Calibri" w:hAnsi="Calibri" w:cs="Calibri"/>
          <w:color w:val="000000"/>
        </w:rPr>
      </w:pPr>
      <w:r w:rsidRPr="009D73BA">
        <w:rPr>
          <w:rFonts w:ascii="Calibri" w:hAnsi="Calibri" w:cs="Calibri"/>
          <w:color w:val="000000"/>
          <w:shd w:val="clear" w:color="auto" w:fill="FFFFFF"/>
        </w:rPr>
        <w:t>for two objects'</w:t>
      </w:r>
      <w:r>
        <w:rPr>
          <w:rFonts w:ascii="Calibri" w:hAnsi="Calibri" w:cs="Calibri"/>
          <w:color w:val="000000"/>
          <w:shd w:val="clear" w:color="auto" w:fill="FFFFFF"/>
        </w:rPr>
        <w:t xml:space="preserve"> motion sequences </w:t>
      </w:r>
      <w:r w:rsidRPr="009D73BA">
        <w:rPr>
          <w:rFonts w:ascii="Calibri" w:hAnsi="Calibri" w:cs="Calibri"/>
          <w:color w:val="000000"/>
          <w:shd w:val="clear" w:color="auto" w:fill="FFFFFF"/>
        </w:rPr>
        <w:t>with</w:t>
      </w:r>
      <w:r>
        <w:rPr>
          <w:rStyle w:val="apple-converted-space"/>
          <w:rFonts w:ascii="Calibri" w:eastAsiaTheme="minorEastAsia" w:hAnsi="Calibri" w:cs="Calibri"/>
          <w:color w:val="000000"/>
          <w:shd w:val="clear" w:color="auto" w:fill="FFFFFF"/>
        </w:rPr>
        <w:t xml:space="preserve"> </w:t>
      </w:r>
      <w:r w:rsidRPr="009D73BA">
        <w:rPr>
          <w:rFonts w:ascii="Calibri" w:hAnsi="Calibri" w:cs="Calibri"/>
          <w:color w:val="000000"/>
          <w:shd w:val="clear" w:color="auto" w:fill="FFFFFF"/>
        </w:rPr>
        <w:t>the</w:t>
      </w:r>
      <w:r>
        <w:rPr>
          <w:rStyle w:val="apple-converted-space"/>
          <w:rFonts w:ascii="Calibri" w:eastAsiaTheme="minorEastAsia" w:hAnsi="Calibri" w:cs="Calibri"/>
          <w:color w:val="000000"/>
          <w:shd w:val="clear" w:color="auto" w:fill="FFFFFF"/>
        </w:rPr>
        <w:t xml:space="preserve"> </w:t>
      </w:r>
      <w:r w:rsidRPr="009D73BA">
        <w:rPr>
          <w:rFonts w:ascii="Calibri" w:hAnsi="Calibri" w:cs="Calibri"/>
          <w:color w:val="000000"/>
          <w:shd w:val="clear" w:color="auto" w:fill="FFFFFF"/>
        </w:rPr>
        <w:t>different</w:t>
      </w:r>
      <w:r>
        <w:rPr>
          <w:rStyle w:val="apple-converted-space"/>
          <w:rFonts w:ascii="Calibri" w:eastAsiaTheme="minorEastAsia" w:hAnsi="Calibri" w:cs="Calibri"/>
          <w:color w:val="000000"/>
          <w:shd w:val="clear" w:color="auto" w:fill="FFFFFF"/>
        </w:rPr>
        <w:t xml:space="preserve"> </w:t>
      </w:r>
      <w:r w:rsidRPr="009D73BA">
        <w:rPr>
          <w:rFonts w:ascii="Calibri" w:hAnsi="Calibri" w:cs="Calibri"/>
          <w:color w:val="000000"/>
          <w:shd w:val="clear" w:color="auto" w:fill="FFFFFF"/>
        </w:rPr>
        <w:t xml:space="preserve">moods, analyse the synthesized motions through exchanging their </w:t>
      </w:r>
      <w:r>
        <w:rPr>
          <w:rFonts w:ascii="Calibri" w:hAnsi="Calibri" w:cs="Calibri"/>
          <w:color w:val="000000"/>
          <w:shd w:val="clear" w:color="auto" w:fill="FFFFFF"/>
        </w:rPr>
        <w:t xml:space="preserve">individual </w:t>
      </w:r>
      <m:oMath>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obj1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obj2</m:t>
            </m:r>
          </m:sub>
        </m:sSub>
      </m:oMath>
      <w:r w:rsidRPr="009D73BA">
        <w:rPr>
          <w:rFonts w:ascii="Calibri" w:hAnsi="Calibri" w:cs="Calibri"/>
          <w:color w:val="000000"/>
          <w:shd w:val="clear" w:color="auto" w:fill="FFFFFF"/>
        </w:rPr>
        <w:t>, e.g. similarity compared to the original motions</w:t>
      </w:r>
      <w:r>
        <w:rPr>
          <w:rFonts w:ascii="Calibri" w:hAnsi="Calibri" w:cs="Calibri"/>
          <w:color w:val="000000"/>
          <w:shd w:val="clear" w:color="auto" w:fill="FFFFFF"/>
        </w:rPr>
        <w:t xml:space="preserve">, comparing the synthesis motion </w:t>
      </w:r>
      <m:oMath>
        <m:sSubSup>
          <m:sSubSupPr>
            <m:ctrlPr>
              <w:rPr>
                <w:rFonts w:ascii="Cambria Math" w:hAnsi="Cambria Math" w:cs="Calibri"/>
                <w:i/>
                <w:color w:val="000000"/>
                <w:shd w:val="clear" w:color="auto" w:fill="FFFFFF"/>
              </w:rPr>
            </m:ctrlPr>
          </m:sSubSupPr>
          <m:e>
            <m:r>
              <w:rPr>
                <w:rFonts w:ascii="Cambria Math" w:hAnsi="Cambria Math" w:cs="Calibri"/>
                <w:color w:val="000000"/>
                <w:shd w:val="clear" w:color="auto" w:fill="FFFFFF"/>
              </w:rPr>
              <m:t>X</m:t>
            </m:r>
          </m:e>
          <m:sub>
            <m:r>
              <w:rPr>
                <w:rFonts w:ascii="Cambria Math" w:hAnsi="Cambria Math" w:cs="Calibri"/>
                <w:color w:val="000000"/>
                <w:shd w:val="clear" w:color="auto" w:fill="FFFFFF"/>
              </w:rPr>
              <m:t>obj1</m:t>
            </m:r>
          </m:sub>
          <m:sup>
            <m:r>
              <w:rPr>
                <w:rFonts w:ascii="Cambria Math" w:hAnsi="Cambria Math" w:cs="Calibri"/>
                <w:color w:val="000000"/>
                <w:shd w:val="clear" w:color="auto" w:fill="FFFFFF"/>
              </w:rPr>
              <m:t>'</m:t>
            </m:r>
          </m:sup>
        </m:sSubSup>
      </m:oMath>
      <w:r>
        <w:rPr>
          <w:rFonts w:ascii="Calibri" w:hAnsi="Calibri" w:cs="Calibri"/>
          <w:color w:val="000000"/>
          <w:shd w:val="clear" w:color="auto" w:fill="FFFFFF"/>
        </w:rPr>
        <w:t xml:space="preserve"> with the original motion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X</m:t>
            </m:r>
          </m:e>
          <m:sub>
            <m:r>
              <w:rPr>
                <w:rFonts w:ascii="Cambria Math" w:hAnsi="Cambria Math" w:cs="Calibri"/>
                <w:color w:val="000000"/>
                <w:shd w:val="clear" w:color="auto" w:fill="FFFFFF"/>
              </w:rPr>
              <m:t>obj2</m:t>
            </m:r>
          </m:sub>
        </m:sSub>
      </m:oMath>
      <w:r w:rsidRPr="009D73BA">
        <w:rPr>
          <w:rFonts w:ascii="Calibri" w:hAnsi="Calibri" w:cs="Calibri"/>
          <w:color w:val="000000"/>
          <w:shd w:val="clear" w:color="auto" w:fill="FFFFFF"/>
        </w:rPr>
        <w:t>;</w:t>
      </w:r>
    </w:p>
    <w:p w14:paraId="15035900" w14:textId="77777777" w:rsidR="00FF5483" w:rsidRPr="009D73BA" w:rsidRDefault="00FF5483" w:rsidP="00FF5483">
      <w:pPr>
        <w:pStyle w:val="NormalWeb"/>
        <w:numPr>
          <w:ilvl w:val="0"/>
          <w:numId w:val="19"/>
        </w:numPr>
        <w:spacing w:before="0" w:beforeAutospacing="0" w:after="0" w:afterAutospacing="0"/>
        <w:rPr>
          <w:rFonts w:ascii="Calibri" w:hAnsi="Calibri" w:cs="Calibri"/>
          <w:color w:val="000000"/>
        </w:rPr>
      </w:pPr>
      <w:r w:rsidRPr="009D73BA">
        <w:rPr>
          <w:rFonts w:ascii="Calibri" w:hAnsi="Calibri" w:cs="Calibri"/>
          <w:color w:val="000000"/>
          <w:shd w:val="clear" w:color="auto" w:fill="FFFFFF"/>
        </w:rPr>
        <w:t>for multiple objects' motion sequences with the same mood, decompose these motion data int</w:t>
      </w:r>
      <w:r>
        <w:rPr>
          <w:rFonts w:ascii="Calibri" w:hAnsi="Calibri" w:cs="Calibri"/>
          <w:color w:val="000000"/>
          <w:shd w:val="clear" w:color="auto" w:fill="FFFFFF"/>
        </w:rPr>
        <w:t>o the basic motion, that is,</w:t>
      </w:r>
    </w:p>
    <w:p w14:paraId="3C7A0B40" w14:textId="77777777" w:rsidR="00FF5483" w:rsidRPr="00D512F3" w:rsidRDefault="00727D80" w:rsidP="00FF5483">
      <w:pPr>
        <w:rPr>
          <w:lang w:val="en-GB"/>
        </w:rPr>
      </w:pPr>
      <m:oMathPara>
        <m:oMath>
          <m:d>
            <m:dPr>
              <m:ctrlPr>
                <w:rPr>
                  <w:rFonts w:ascii="Cambria Math" w:hAnsi="Cambria Math"/>
                  <w:i/>
                  <w:lang w:val="en-GB"/>
                </w:rPr>
              </m:ctrlPr>
            </m:dP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mr>
                <m:mr>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mr>
              </m:m>
            </m:e>
          </m:d>
          <m:r>
            <w:rPr>
              <w:rFonts w:ascii="Cambria Math" w:hAnsi="Cambria Math"/>
              <w:lang w:val="en-GB"/>
            </w:rPr>
            <m:t>≈</m:t>
          </m:r>
          <m:d>
            <m:dPr>
              <m:ctrlPr>
                <w:rPr>
                  <w:rFonts w:ascii="Cambria Math" w:hAnsi="Cambria Math"/>
                  <w:i/>
                  <w:lang w:val="en-GB"/>
                </w:rPr>
              </m:ctrlPr>
            </m:dPr>
            <m:e>
              <m:r>
                <w:rPr>
                  <w:rFonts w:ascii="Cambria Math" w:hAnsi="Cambria Math"/>
                  <w:lang w:val="en-GB"/>
                </w:rPr>
                <m:t>W</m:t>
              </m:r>
              <m:d>
                <m:dPr>
                  <m:ctrlPr>
                    <w:rPr>
                      <w:rFonts w:ascii="Cambria Math" w:hAnsi="Cambria Math"/>
                      <w:i/>
                      <w:lang w:val="en-GB"/>
                    </w:rPr>
                  </m:ctrlPr>
                </m:dPr>
                <m:e>
                  <m:r>
                    <w:rPr>
                      <w:rFonts w:ascii="Cambria Math" w:hAnsi="Cambria Math"/>
                      <w:lang w:val="en-GB"/>
                    </w:rPr>
                    <m:t>1</m:t>
                  </m:r>
                </m:e>
              </m:d>
              <m:r>
                <w:rPr>
                  <w:rFonts w:ascii="Cambria Math" w:hAnsi="Cambria Math"/>
                  <w:lang w:val="en-GB"/>
                </w:rPr>
                <m:t>,…,W(k)</m:t>
              </m:r>
            </m:e>
          </m:d>
          <m:d>
            <m:dPr>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C(1)</m:t>
                    </m:r>
                  </m:e>
                </m:mr>
                <m:mr>
                  <m:e>
                    <m:r>
                      <w:rPr>
                        <w:rFonts w:ascii="Cambria Math" w:hAnsi="Cambria Math"/>
                        <w:lang w:val="en-GB"/>
                      </w:rPr>
                      <m:t>…</m:t>
                    </m:r>
                  </m:e>
                </m:mr>
                <m:mr>
                  <m:e>
                    <m:r>
                      <w:rPr>
                        <w:rFonts w:ascii="Cambria Math" w:hAnsi="Cambria Math"/>
                        <w:lang w:val="en-GB"/>
                      </w:rPr>
                      <m:t>C(k)</m:t>
                    </m:r>
                  </m:e>
                </m:mr>
              </m:m>
            </m:e>
          </m:d>
        </m:oMath>
      </m:oMathPara>
    </w:p>
    <w:p w14:paraId="310E5D35" w14:textId="77777777" w:rsidR="00FF5483" w:rsidRDefault="00FF5483" w:rsidP="00FF5483">
      <w:r>
        <w:t>And compute the component K accordingly. The resulting K may be regarded as the common component of this kind of emotion.</w:t>
      </w:r>
    </w:p>
    <w:p w14:paraId="0F1A949F" w14:textId="77777777" w:rsidR="00FF5483" w:rsidRDefault="00FF5483" w:rsidP="00FF5483">
      <w:r>
        <w:t xml:space="preserve">If substituting the component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of some motion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the common K, does it work well?</w:t>
      </w:r>
    </w:p>
    <w:p w14:paraId="09C44D7D" w14:textId="77777777" w:rsidR="00FF5483" w:rsidRDefault="00FF5483" w:rsidP="00FF5483">
      <w:r>
        <w:t xml:space="preserve">For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there are the individual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mean </w:t>
      </w:r>
      <m:oMath>
        <m:acc>
          <m:accPr>
            <m:chr m:val="̅"/>
            <m:ctrlPr>
              <w:rPr>
                <w:rFonts w:ascii="Cambria Math" w:hAnsi="Cambria Math"/>
                <w:i/>
              </w:rPr>
            </m:ctrlPr>
          </m:accPr>
          <m:e>
            <m:r>
              <w:rPr>
                <w:rFonts w:ascii="Cambria Math" w:hAnsi="Cambria Math"/>
              </w:rPr>
              <m:t>K</m:t>
            </m:r>
          </m:e>
        </m:acc>
      </m:oMath>
      <w:r>
        <w:t xml:space="preserve"> may be the alternative component. Is there any difference between these two common components?</w:t>
      </w:r>
    </w:p>
    <w:p w14:paraId="4ADD70F4" w14:textId="77777777" w:rsidR="00FF5483" w:rsidRDefault="00FF5483" w:rsidP="00FF5483">
      <w:r>
        <w:t>In psychology/cognition research, there is the term of “averaging face”. You may check the related papers by google, and design a test to compute “average of ONE emotion” based on the above computation. The rising question is why it may be regarded as the “average”.</w:t>
      </w:r>
    </w:p>
    <w:p w14:paraId="2C43117D" w14:textId="77777777" w:rsidR="00FF5483" w:rsidRDefault="00FF5483" w:rsidP="00FF5483"/>
    <w:p w14:paraId="78404E03" w14:textId="5041EEDB" w:rsidR="00521D94" w:rsidRPr="00427BD8" w:rsidRDefault="005A5F0B" w:rsidP="006E344A">
      <w:pPr>
        <w:rPr>
          <w:b/>
          <w:color w:val="0070C0"/>
        </w:rPr>
      </w:pPr>
      <w:r w:rsidRPr="00427BD8">
        <w:rPr>
          <w:b/>
          <w:color w:val="FF0000"/>
        </w:rPr>
        <w:t xml:space="preserve">Result </w:t>
      </w:r>
      <w:r w:rsidR="00E83E16" w:rsidRPr="00427BD8">
        <w:rPr>
          <w:b/>
          <w:color w:val="FF0000"/>
        </w:rPr>
        <w:t>5</w:t>
      </w:r>
      <w:r w:rsidR="00521D94" w:rsidRPr="00427BD8">
        <w:rPr>
          <w:b/>
          <w:color w:val="FF0000"/>
        </w:rPr>
        <w:t>:</w:t>
      </w:r>
      <w:r w:rsidR="00984040" w:rsidRPr="00427BD8">
        <w:rPr>
          <w:b/>
          <w:color w:val="FF0000"/>
        </w:rPr>
        <w:t xml:space="preserve"> </w:t>
      </w:r>
    </w:p>
    <w:p w14:paraId="6130B0CA" w14:textId="237C5EF0" w:rsidR="00882A7E" w:rsidRDefault="005052C3" w:rsidP="00FF5483">
      <w:pPr>
        <w:rPr>
          <w:color w:val="0070C0"/>
        </w:rPr>
      </w:pPr>
      <w:r>
        <w:rPr>
          <w:color w:val="0070C0"/>
        </w:rPr>
        <w:t xml:space="preserve">- </w:t>
      </w:r>
      <w:r w:rsidR="00CC1905">
        <w:rPr>
          <w:color w:val="0070C0"/>
        </w:rPr>
        <w:t>Use DTW to synchronize two motions.</w:t>
      </w:r>
    </w:p>
    <w:p w14:paraId="4D1115C1" w14:textId="7A032F42" w:rsidR="005052C3" w:rsidRDefault="005052C3" w:rsidP="00FF5483">
      <w:pPr>
        <w:rPr>
          <w:color w:val="0070C0"/>
        </w:rPr>
      </w:pPr>
      <w:r>
        <w:rPr>
          <w:color w:val="0070C0"/>
        </w:rPr>
        <w:t xml:space="preserve">- </w:t>
      </w:r>
      <w:r w:rsidR="0035144F">
        <w:rPr>
          <w:color w:val="0070C0"/>
        </w:rPr>
        <w:t>Decompose each motion into three basic motion</w:t>
      </w:r>
      <w:r w:rsidR="00053853">
        <w:rPr>
          <w:color w:val="0070C0"/>
        </w:rPr>
        <w:t xml:space="preserve">: </w:t>
      </w:r>
      <w:r w:rsidR="00357BA7">
        <w:rPr>
          <w:color w:val="0070C0"/>
        </w:rPr>
        <w:t>In order to estimate one basic motion</w:t>
      </w:r>
      <w:r w:rsidR="007429D7">
        <w:rPr>
          <w:color w:val="0070C0"/>
        </w:rPr>
        <w:t xml:space="preserve">, </w:t>
      </w:r>
      <w:r w:rsidR="00CC2C4B">
        <w:rPr>
          <w:color w:val="0070C0"/>
        </w:rPr>
        <w:t xml:space="preserve">use </w:t>
      </w:r>
      <w:r w:rsidR="008B693B">
        <w:rPr>
          <w:color w:val="0070C0"/>
        </w:rPr>
        <w:t>only first row of C, first row of W, then using ADMM to optimize</w:t>
      </w:r>
      <w:r w:rsidR="006B44D7">
        <w:rPr>
          <w:color w:val="0070C0"/>
        </w:rPr>
        <w:t xml:space="preserve"> as above.</w:t>
      </w:r>
    </w:p>
    <w:p w14:paraId="08BE9EF4" w14:textId="0A0CF9BB" w:rsidR="000E659D" w:rsidRDefault="00A31D00" w:rsidP="00FF5483">
      <w:pPr>
        <w:rPr>
          <w:color w:val="0070C0"/>
        </w:rPr>
      </w:pPr>
      <w:r>
        <w:rPr>
          <w:color w:val="0070C0"/>
        </w:rPr>
        <w:t xml:space="preserve">- </w:t>
      </w:r>
      <w:r w:rsidR="00FE208C">
        <w:rPr>
          <w:color w:val="0070C0"/>
        </w:rPr>
        <w:t>Do SVD</w:t>
      </w:r>
      <w:r w:rsidR="00062E23">
        <w:rPr>
          <w:color w:val="0070C0"/>
        </w:rPr>
        <w:t xml:space="preserve"> on C</w:t>
      </w:r>
      <w:r w:rsidR="00FC69E2">
        <w:rPr>
          <w:color w:val="0070C0"/>
        </w:rPr>
        <w:t xml:space="preserve"> of every basic motion</w:t>
      </w:r>
      <w:r w:rsidR="00516A94">
        <w:rPr>
          <w:color w:val="0070C0"/>
        </w:rPr>
        <w:t>.</w:t>
      </w:r>
    </w:p>
    <w:p w14:paraId="18D48392" w14:textId="41FE379E" w:rsidR="00FF5483" w:rsidRPr="00631802" w:rsidRDefault="00D93109" w:rsidP="00FF5483">
      <w:pPr>
        <w:rPr>
          <w:color w:val="0070C0"/>
        </w:rPr>
      </w:pPr>
      <w:r>
        <w:rPr>
          <w:color w:val="0070C0"/>
        </w:rPr>
        <w:t xml:space="preserve">- </w:t>
      </w:r>
      <w:r w:rsidR="009E5F7C">
        <w:rPr>
          <w:color w:val="0070C0"/>
        </w:rPr>
        <w:t>Synthesize by exchanging SVD(C)</w:t>
      </w:r>
      <w:r w:rsidR="006F6EB1">
        <w:rPr>
          <w:color w:val="0070C0"/>
        </w:rPr>
        <w:t>.</w:t>
      </w:r>
    </w:p>
    <w:p w14:paraId="6998701A" w14:textId="31607029" w:rsidR="00FF5483" w:rsidRPr="00DC4A2E" w:rsidRDefault="00FF5483" w:rsidP="00FF5483">
      <w:pPr>
        <w:rPr>
          <w:color w:val="FF0000"/>
        </w:rPr>
      </w:pPr>
      <w:r>
        <w:rPr>
          <w:color w:val="FF0000"/>
        </w:rPr>
        <w:t>Most results look fine! Using DTW does not lead distinct change!</w:t>
      </w:r>
    </w:p>
    <w:p w14:paraId="0C751F27" w14:textId="77777777" w:rsidR="006E344A" w:rsidRPr="0069247E" w:rsidRDefault="006E344A" w:rsidP="006E344A">
      <w:pPr>
        <w:rPr>
          <w:color w:val="0070C0"/>
        </w:rPr>
      </w:pPr>
      <w:r w:rsidRPr="00567CF7">
        <w:rPr>
          <w:b/>
          <w:color w:val="0070C0"/>
        </w:rPr>
        <w:t>Demo</w:t>
      </w:r>
      <w:r w:rsidRPr="0069247E">
        <w:rPr>
          <w:color w:val="0070C0"/>
        </w:rPr>
        <w:t xml:space="preserve"> video folder /</w:t>
      </w:r>
      <w:r w:rsidRPr="006E5F34">
        <w:rPr>
          <w:b/>
          <w:color w:val="0070C0"/>
        </w:rPr>
        <w:t>result5</w:t>
      </w:r>
    </w:p>
    <w:p w14:paraId="18117BBA" w14:textId="43F5BD93" w:rsidR="00FF5483" w:rsidRDefault="006E344A" w:rsidP="00FF5483">
      <w:pPr>
        <w:rPr>
          <w:color w:val="0070C0"/>
        </w:rPr>
      </w:pPr>
      <w:r w:rsidRPr="0069247E">
        <w:rPr>
          <w:color w:val="0070C0"/>
        </w:rPr>
        <w:t>my_transfer_wc1.py</w:t>
      </w:r>
    </w:p>
    <w:p w14:paraId="536BD8E5" w14:textId="11CA5713" w:rsidR="00427BD8" w:rsidRPr="00FC4B08" w:rsidRDefault="00FC4B08" w:rsidP="00FF5483">
      <w:pPr>
        <w:rPr>
          <w:b/>
          <w:color w:val="0070C0"/>
        </w:rPr>
      </w:pPr>
      <w:r w:rsidRPr="00FC4B08">
        <w:rPr>
          <w:b/>
          <w:color w:val="0070C0"/>
        </w:rPr>
        <w:t>My comment:</w:t>
      </w:r>
    </w:p>
    <w:p w14:paraId="1A7B341E" w14:textId="3382ED2A" w:rsidR="00FC4B08" w:rsidRDefault="00FC4B08" w:rsidP="00FF5483">
      <w:pPr>
        <w:rPr>
          <w:color w:val="0070C0"/>
        </w:rPr>
      </w:pPr>
      <w:r>
        <w:rPr>
          <w:color w:val="0070C0"/>
        </w:rPr>
        <w:t xml:space="preserve">- </w:t>
      </w:r>
      <w:r w:rsidR="00785539">
        <w:rPr>
          <w:color w:val="0070C0"/>
        </w:rPr>
        <w:t xml:space="preserve">We use: </w:t>
      </w:r>
      <w:r w:rsidR="0061380A">
        <w:rPr>
          <w:color w:val="0070C0"/>
        </w:rPr>
        <w:t xml:space="preserve">DTW, Distortion removal; </w:t>
      </w:r>
      <w:r w:rsidR="00185F27">
        <w:rPr>
          <w:color w:val="0070C0"/>
        </w:rPr>
        <w:t>ADDM to optimize a basic motion (=</w:t>
      </w:r>
      <w:r w:rsidR="006C503A">
        <w:rPr>
          <w:color w:val="0070C0"/>
        </w:rPr>
        <w:t xml:space="preserve"> first </w:t>
      </w:r>
      <w:r w:rsidR="00DE34B2">
        <w:rPr>
          <w:color w:val="0070C0"/>
        </w:rPr>
        <w:t>column</w:t>
      </w:r>
      <w:r w:rsidR="006C503A">
        <w:rPr>
          <w:color w:val="0070C0"/>
        </w:rPr>
        <w:t xml:space="preserve"> of C</w:t>
      </w:r>
      <w:r w:rsidR="00E42D08">
        <w:rPr>
          <w:color w:val="0070C0"/>
        </w:rPr>
        <w:t xml:space="preserve"> *</w:t>
      </w:r>
      <w:r w:rsidR="006C503A">
        <w:rPr>
          <w:color w:val="0070C0"/>
        </w:rPr>
        <w:t xml:space="preserve"> first row of W</w:t>
      </w:r>
      <w:r w:rsidR="00185F27">
        <w:rPr>
          <w:color w:val="0070C0"/>
        </w:rPr>
        <w:t>)</w:t>
      </w:r>
      <w:r w:rsidR="00BF74CC">
        <w:rPr>
          <w:color w:val="0070C0"/>
        </w:rPr>
        <w:t>; Synthesizing by exchanging basic motion.</w:t>
      </w:r>
    </w:p>
    <w:p w14:paraId="46A17A1F" w14:textId="76F89FB1" w:rsidR="00B15E24" w:rsidRDefault="00B15E24" w:rsidP="00FF5483">
      <w:pPr>
        <w:rPr>
          <w:b/>
          <w:color w:val="0070C0"/>
        </w:rPr>
      </w:pPr>
      <w:r>
        <w:rPr>
          <w:color w:val="0070C0"/>
        </w:rPr>
        <w:t xml:space="preserve">- </w:t>
      </w:r>
      <w:r w:rsidR="00D6620E">
        <w:rPr>
          <w:color w:val="0070C0"/>
        </w:rPr>
        <w:t xml:space="preserve">Output video looks fine, but less natural than </w:t>
      </w:r>
      <w:r w:rsidR="00D6620E" w:rsidRPr="00D6620E">
        <w:rPr>
          <w:b/>
          <w:color w:val="0070C0"/>
        </w:rPr>
        <w:t>Result 1</w:t>
      </w:r>
    </w:p>
    <w:p w14:paraId="3B13350C" w14:textId="5667D025" w:rsidR="00D6620E" w:rsidRPr="004B07AA" w:rsidRDefault="00781B5E" w:rsidP="00FF5483">
      <w:pPr>
        <w:rPr>
          <w:color w:val="0070C0"/>
        </w:rPr>
      </w:pPr>
      <w:r>
        <w:rPr>
          <w:b/>
          <w:color w:val="0070C0"/>
        </w:rPr>
        <w:lastRenderedPageBreak/>
        <w:t xml:space="preserve">- </w:t>
      </w:r>
      <w:r w:rsidRPr="00781B5E">
        <w:rPr>
          <w:color w:val="0070C0"/>
        </w:rPr>
        <w:t>Contribution</w:t>
      </w:r>
      <w:r w:rsidR="00E465F9">
        <w:rPr>
          <w:color w:val="0070C0"/>
        </w:rPr>
        <w:t>:</w:t>
      </w:r>
      <w:r w:rsidR="00487DB4">
        <w:rPr>
          <w:color w:val="0070C0"/>
        </w:rPr>
        <w:t xml:space="preserve"> </w:t>
      </w:r>
      <w:r w:rsidR="00345FD6">
        <w:rPr>
          <w:color w:val="0070C0"/>
        </w:rPr>
        <w:t xml:space="preserve">Almost the same with </w:t>
      </w:r>
      <w:r w:rsidR="00345FD6" w:rsidRPr="00345FD6">
        <w:rPr>
          <w:b/>
          <w:color w:val="0070C0"/>
        </w:rPr>
        <w:t>Result 4</w:t>
      </w:r>
      <w:r w:rsidR="002D14E5">
        <w:rPr>
          <w:b/>
          <w:color w:val="0070C0"/>
        </w:rPr>
        <w:t>.</w:t>
      </w:r>
    </w:p>
    <w:p w14:paraId="71C43FB8" w14:textId="77777777" w:rsidR="00FF5483" w:rsidRDefault="00FF5483" w:rsidP="00FF5483"/>
    <w:p w14:paraId="10CD7C0B" w14:textId="77777777" w:rsidR="00FF5483" w:rsidRPr="00C76496" w:rsidRDefault="00FF5483" w:rsidP="00FF5483">
      <w:pPr>
        <w:rPr>
          <w:b/>
        </w:rPr>
      </w:pPr>
      <w:r w:rsidRPr="00C76496">
        <w:rPr>
          <w:b/>
        </w:rPr>
        <w:t>[</w:t>
      </w:r>
      <w:proofErr w:type="spellStart"/>
      <w:r w:rsidRPr="00C76496">
        <w:rPr>
          <w:b/>
        </w:rPr>
        <w:t>Thanh</w:t>
      </w:r>
      <w:proofErr w:type="spellEnd"/>
      <w:r w:rsidRPr="00C76496">
        <w:rPr>
          <w:b/>
        </w:rPr>
        <w:t xml:space="preserve"> 25 April</w:t>
      </w:r>
      <w:r>
        <w:rPr>
          <w:b/>
        </w:rPr>
        <w:t xml:space="preserve"> 2017</w:t>
      </w:r>
      <w:r w:rsidRPr="00C76496">
        <w:rPr>
          <w:b/>
        </w:rPr>
        <w:t>]</w:t>
      </w:r>
    </w:p>
    <w:p w14:paraId="361C71C3" w14:textId="77777777" w:rsidR="00FF5483" w:rsidRPr="00050205" w:rsidRDefault="00FF5483" w:rsidP="00FF5483">
      <w:pPr>
        <w:rPr>
          <w:b/>
        </w:rPr>
      </w:pPr>
      <w:r w:rsidRPr="00050205">
        <w:rPr>
          <w:b/>
        </w:rPr>
        <w:t>Implementation result of your suggestion above (date April 10, 2017)</w:t>
      </w:r>
    </w:p>
    <w:p w14:paraId="7C450F6B" w14:textId="77777777" w:rsidR="00FF5483" w:rsidRPr="0022309C" w:rsidRDefault="00FF5483" w:rsidP="00FF5483">
      <w:pPr>
        <w:jc w:val="both"/>
      </w:pPr>
      <w:r w:rsidRPr="0022309C">
        <w:t>Both videos show the experiment</w:t>
      </w:r>
      <w:r>
        <w:t xml:space="preserve"> of exchanging basic motion of </w:t>
      </w:r>
      <w:r w:rsidRPr="00FE52D9">
        <w:rPr>
          <w:i/>
        </w:rPr>
        <w:t>sad walking</w:t>
      </w:r>
      <w:r w:rsidRPr="0022309C">
        <w:t xml:space="preserve"> and </w:t>
      </w:r>
      <w:r w:rsidRPr="00FE52D9">
        <w:rPr>
          <w:i/>
        </w:rPr>
        <w:t>normal walking</w:t>
      </w:r>
      <w:r w:rsidRPr="0022309C">
        <w:t>.</w:t>
      </w:r>
    </w:p>
    <w:p w14:paraId="006D63F3" w14:textId="77777777" w:rsidR="00FF5483" w:rsidRDefault="00FF5483" w:rsidP="00FF5483">
      <w:r>
        <w:t>Video 1 current implementation: https://youtu.be/1YvqWH5dk2Y</w:t>
      </w:r>
    </w:p>
    <w:p w14:paraId="7FA0204A" w14:textId="77777777" w:rsidR="00FF5483" w:rsidRDefault="00FF5483" w:rsidP="00FF5483">
      <w:pPr>
        <w:jc w:val="both"/>
      </w:pPr>
      <w:r>
        <w:t>According to our last discussion, the latest method (video 1) use ADMM to optimize first pair of initial vector W_1, C_1, then define basic motion X_1 = W_1*C*1.</w:t>
      </w:r>
    </w:p>
    <w:p w14:paraId="3D03ADDF" w14:textId="77777777" w:rsidR="00FF5483" w:rsidRDefault="00FF5483" w:rsidP="00FF5483"/>
    <w:p w14:paraId="5132141C" w14:textId="77777777" w:rsidR="00FF5483" w:rsidRDefault="00FF5483" w:rsidP="00FF5483">
      <w:r>
        <w:t>Video 2 Sparse Coding: https://youtu.be/39e8t8HO7Y8</w:t>
      </w:r>
    </w:p>
    <w:p w14:paraId="093A56AF" w14:textId="77777777" w:rsidR="00FF5483" w:rsidRDefault="00FF5483" w:rsidP="00FF5483">
      <w:pPr>
        <w:jc w:val="both"/>
      </w:pPr>
      <w:r>
        <w:t xml:space="preserve">Use sparse coding to decompose motion into sequence of basic motions corresponding to </w:t>
      </w:r>
      <w:proofErr w:type="spellStart"/>
      <w:r>
        <w:t>sparsity</w:t>
      </w:r>
      <w:proofErr w:type="spellEnd"/>
      <w:r>
        <w:t xml:space="preserve"> (% of non zero).</w:t>
      </w:r>
    </w:p>
    <w:p w14:paraId="1E1C2941" w14:textId="77777777" w:rsidR="00FF5483" w:rsidRDefault="00FF5483" w:rsidP="00FF5483"/>
    <w:p w14:paraId="39676680" w14:textId="77777777" w:rsidR="00FF5483" w:rsidRDefault="00FF5483" w:rsidP="00FF5483">
      <w:r>
        <w:t>From my point of view, synthesized motion of latest update looks abnormal, Sparse coding is the best so far</w:t>
      </w:r>
    </w:p>
    <w:p w14:paraId="4ED405B4" w14:textId="77777777" w:rsidR="00FF5483" w:rsidRDefault="00FF5483" w:rsidP="00FF5483">
      <w:pPr>
        <w:rPr>
          <w:b/>
        </w:rPr>
      </w:pPr>
      <w:r w:rsidRPr="00C76496">
        <w:rPr>
          <w:b/>
        </w:rPr>
        <w:t>[</w:t>
      </w:r>
      <w:proofErr w:type="spellStart"/>
      <w:r w:rsidRPr="00C76496">
        <w:rPr>
          <w:b/>
        </w:rPr>
        <w:t>Thanh</w:t>
      </w:r>
      <w:proofErr w:type="spellEnd"/>
      <w:r w:rsidRPr="00C76496">
        <w:rPr>
          <w:b/>
        </w:rPr>
        <w:t xml:space="preserve"> 2 May</w:t>
      </w:r>
      <w:r>
        <w:rPr>
          <w:b/>
        </w:rPr>
        <w:t xml:space="preserve"> 2017</w:t>
      </w:r>
      <w:r w:rsidRPr="00C76496">
        <w:rPr>
          <w:b/>
        </w:rPr>
        <w:t>]</w:t>
      </w:r>
    </w:p>
    <w:p w14:paraId="36EBB5FD" w14:textId="77777777" w:rsidR="00FF5483" w:rsidRDefault="00FF5483" w:rsidP="00FF5483">
      <w:r>
        <w:t xml:space="preserve">Synchronize input motions using (DTW) Dynamic Time Warping. Input motions may walk fast or slow, I used DTW to synchronize two motions based on their foot. Figure bellow shows the output motion Before and After DTW. </w:t>
      </w:r>
    </w:p>
    <w:p w14:paraId="0BB17E75" w14:textId="77777777" w:rsidR="00FF5483" w:rsidRDefault="00FF5483" w:rsidP="00FF5483"/>
    <w:tbl>
      <w:tblPr>
        <w:tblW w:w="0" w:type="auto"/>
        <w:tblLook w:val="04A0" w:firstRow="1" w:lastRow="0" w:firstColumn="1" w:lastColumn="0" w:noHBand="0" w:noVBand="1"/>
      </w:tblPr>
      <w:tblGrid>
        <w:gridCol w:w="8536"/>
      </w:tblGrid>
      <w:tr w:rsidR="00FF5483" w14:paraId="2F5CC8CF" w14:textId="77777777" w:rsidTr="004E1C27">
        <w:tc>
          <w:tcPr>
            <w:tcW w:w="8522" w:type="dxa"/>
          </w:tcPr>
          <w:p w14:paraId="334D1649" w14:textId="77777777" w:rsidR="00FF5483" w:rsidRDefault="00FF5483" w:rsidP="004E1C27">
            <w:r>
              <w:rPr>
                <w:noProof/>
              </w:rPr>
              <w:drawing>
                <wp:inline distT="0" distB="0" distL="0" distR="0" wp14:anchorId="10708BBF" wp14:editId="48ADD7A2">
                  <wp:extent cx="5270500" cy="2907030"/>
                  <wp:effectExtent l="0" t="0" r="12700" b="0"/>
                  <wp:docPr id="44" name="Picture 44" descr="../Desktop/Screen%20Shot%202017-05-01%20at%205.44.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1%20at%205.44.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07030"/>
                          </a:xfrm>
                          <a:prstGeom prst="rect">
                            <a:avLst/>
                          </a:prstGeom>
                          <a:noFill/>
                          <a:ln>
                            <a:noFill/>
                          </a:ln>
                        </pic:spPr>
                      </pic:pic>
                    </a:graphicData>
                  </a:graphic>
                </wp:inline>
              </w:drawing>
            </w:r>
          </w:p>
        </w:tc>
      </w:tr>
    </w:tbl>
    <w:p w14:paraId="15908252" w14:textId="77777777" w:rsidR="00FF5483" w:rsidRDefault="00FF5483" w:rsidP="00FF5483"/>
    <w:p w14:paraId="63E44473" w14:textId="77777777" w:rsidR="00FF5483" w:rsidRDefault="00FF5483" w:rsidP="00FF5483">
      <w:pPr>
        <w:jc w:val="both"/>
      </w:pPr>
      <w:r>
        <w:t xml:space="preserve"> I applied DTW to all input motion before decomposition and synthesizing process, the output motion looks a bit more natural.</w:t>
      </w:r>
    </w:p>
    <w:p w14:paraId="4722E69D" w14:textId="77777777" w:rsidR="00FF5483" w:rsidRDefault="00FF5483" w:rsidP="00FF5483"/>
    <w:p w14:paraId="20F5F206" w14:textId="77777777" w:rsidR="00FF5483" w:rsidRPr="00717049" w:rsidRDefault="00FF5483" w:rsidP="00FF5483">
      <w:pPr>
        <w:jc w:val="both"/>
        <w:rPr>
          <w:lang w:val="vi-VN"/>
        </w:rPr>
      </w:pPr>
      <w:r w:rsidRPr="00953F28">
        <w:rPr>
          <w:b/>
        </w:rPr>
        <w:t>Difficulty</w:t>
      </w:r>
      <w:r>
        <w:t>: How to show the relationship between component and emotion? We state that we can synthesize full body emotion between motions, but no evidence.</w:t>
      </w:r>
    </w:p>
    <w:p w14:paraId="1652939E" w14:textId="77777777" w:rsidR="00FF5483" w:rsidRDefault="00FF5483" w:rsidP="00FF5483"/>
    <w:p w14:paraId="78F5DA27" w14:textId="77777777" w:rsidR="00550709" w:rsidRDefault="00550709"/>
    <w:p w14:paraId="47A61A64" w14:textId="77777777" w:rsidR="008A3D0A" w:rsidRDefault="008A3D0A"/>
    <w:p w14:paraId="55600960" w14:textId="77777777" w:rsidR="008A3D0A" w:rsidRDefault="008A3D0A" w:rsidP="008A3D0A">
      <w:r>
        <w:lastRenderedPageBreak/>
        <w:t>[Yu’s comments on 17 May 2017]</w:t>
      </w:r>
    </w:p>
    <w:p w14:paraId="60548E4D" w14:textId="77777777" w:rsidR="008A3D0A" w:rsidRDefault="008A3D0A" w:rsidP="008A3D0A">
      <w:r>
        <w:t>Your work (1):</w:t>
      </w:r>
    </w:p>
    <w:p w14:paraId="26E4056D" w14:textId="77777777" w:rsidR="008A3D0A" w:rsidRDefault="008A3D0A" w:rsidP="008A3D0A">
      <w:r>
        <w:t>For an input motion data X, take decomposition by “</w:t>
      </w:r>
      <w:r w:rsidRPr="003F3C32">
        <w:t>sparse localized deformation components</w:t>
      </w:r>
      <w:r>
        <w:t>” and yield X=WC, where C contains 10 components.</w:t>
      </w:r>
    </w:p>
    <w:p w14:paraId="14B0FE31" w14:textId="77777777" w:rsidR="008A3D0A" w:rsidRPr="003F3C32" w:rsidRDefault="008A3D0A" w:rsidP="008A3D0A">
      <w:r>
        <w:t xml:space="preserve">Then, </w:t>
      </w:r>
      <w:r w:rsidRPr="003F3C32">
        <w:t xml:space="preserve">take SVD on C, </w:t>
      </w:r>
      <m:oMath>
        <m:r>
          <w:rPr>
            <w:rFonts w:ascii="Cambria Math" w:hAnsi="Cambria Math"/>
          </w:rPr>
          <m:t>C=U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3F3C32">
        <w:t xml:space="preserve">, and update </w:t>
      </w:r>
      <m:oMath>
        <m:r>
          <w:rPr>
            <w:rFonts w:ascii="Cambria Math" w:hAnsi="Cambria Math"/>
          </w:rPr>
          <m:t>U←U</m:t>
        </m:r>
        <m:r>
          <m:rPr>
            <m:sty m:val="p"/>
          </m:rPr>
          <w:rPr>
            <w:rFonts w:ascii="Cambria Math" w:hAnsi="Cambria Math"/>
          </w:rPr>
          <m:t>Σ</m:t>
        </m:r>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k×k</m:t>
            </m:r>
          </m:sup>
        </m:sSup>
        <m:r>
          <w:rPr>
            <w:rFonts w:ascii="Cambria Math" w:hAnsi="Cambria Math"/>
          </w:rPr>
          <m:t>, V∈</m:t>
        </m:r>
        <m:sSup>
          <m:sSupPr>
            <m:ctrlPr>
              <w:rPr>
                <w:rFonts w:ascii="Cambria Math" w:hAnsi="Cambria Math"/>
                <w:i/>
              </w:rPr>
            </m:ctrlPr>
          </m:sSupPr>
          <m:e>
            <m:r>
              <w:rPr>
                <w:rFonts w:ascii="Cambria Math" w:hAnsi="Cambria Math"/>
              </w:rPr>
              <m:t>R</m:t>
            </m:r>
          </m:e>
          <m:sup>
            <m:r>
              <w:rPr>
                <w:rFonts w:ascii="Cambria Math" w:hAnsi="Cambria Math"/>
              </w:rPr>
              <m:t>k×m</m:t>
            </m:r>
          </m:sup>
        </m:sSup>
      </m:oMath>
      <w:r>
        <w:t>;</w:t>
      </w:r>
    </w:p>
    <w:p w14:paraId="65145E3D" w14:textId="77777777" w:rsidR="008A3D0A" w:rsidRPr="003F3C32" w:rsidRDefault="008A3D0A" w:rsidP="008A3D0A">
      <w:pPr>
        <w:rPr>
          <w:rFonts w:eastAsiaTheme="minorHAnsi"/>
        </w:rPr>
      </w:pPr>
      <w:r w:rsidRPr="003F3C32">
        <w:t xml:space="preserve">After that, transfer motion style from </w:t>
      </w:r>
      <m:oMath>
        <m:sSub>
          <m:sSubPr>
            <m:ctrlPr>
              <w:rPr>
                <w:rFonts w:ascii="Cambria Math" w:hAnsi="Cambria Math" w:cstheme="minorBidi"/>
                <w:i/>
                <w:sz w:val="22"/>
                <w:szCs w:val="22"/>
                <w:lang w:val="en-GB" w:eastAsia="zh-CN"/>
              </w:rPr>
            </m:ctrlPr>
          </m:sSubPr>
          <m:e>
            <m:r>
              <w:rPr>
                <w:rFonts w:ascii="Cambria Math" w:hAnsi="Cambria Math"/>
              </w:rPr>
              <m:t>X</m:t>
            </m:r>
          </m:e>
          <m:sub>
            <m:r>
              <w:rPr>
                <w:rFonts w:ascii="Cambria Math" w:hAnsi="Cambria Math"/>
              </w:rPr>
              <m:t>1</m:t>
            </m:r>
          </m:sub>
        </m:sSub>
      </m:oMath>
      <w:r w:rsidRPr="003F3C32">
        <w:t xml:space="preserve"> to another one</w:t>
      </w:r>
      <w:r>
        <w:t xml:space="preserve"> </w:t>
      </w:r>
      <m:oMath>
        <m:sSub>
          <m:sSubPr>
            <m:ctrlPr>
              <w:rPr>
                <w:rFonts w:ascii="Cambria Math" w:hAnsi="Cambria Math" w:cstheme="minorBidi"/>
                <w:i/>
                <w:sz w:val="22"/>
                <w:szCs w:val="22"/>
                <w:lang w:val="en-GB" w:eastAsia="zh-CN"/>
              </w:rPr>
            </m:ctrlPr>
          </m:sSubPr>
          <m:e>
            <m:r>
              <w:rPr>
                <w:rFonts w:ascii="Cambria Math" w:hAnsi="Cambria Math"/>
              </w:rPr>
              <m:t>X</m:t>
            </m:r>
          </m:e>
          <m:sub>
            <m:r>
              <w:rPr>
                <w:rFonts w:ascii="Cambria Math" w:hAnsi="Cambria Math"/>
              </w:rPr>
              <m:t>2</m:t>
            </m:r>
          </m:sub>
        </m:sSub>
      </m:oMath>
      <w:r w:rsidRPr="003F3C32">
        <w:t>, i.e.</w:t>
      </w:r>
    </w:p>
    <w:p w14:paraId="59702C17" w14:textId="77777777" w:rsidR="008A3D0A" w:rsidRPr="003F3C32" w:rsidRDefault="00727D80" w:rsidP="008A3D0A">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((1-α)IU</m:t>
              </m:r>
            </m:e>
            <m:sub>
              <m:r>
                <w:rPr>
                  <w:rFonts w:ascii="Cambria Math" w:hAnsi="Cambria Math"/>
                </w:rPr>
                <m:t>1</m:t>
              </m:r>
            </m:sub>
          </m:sSub>
          <m:r>
            <w:rPr>
              <w:rFonts w:ascii="Cambria Math" w:hAnsi="Cambria Math"/>
            </w:rPr>
            <m:t>+αI</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  0≤α≤1</m:t>
          </m:r>
        </m:oMath>
      </m:oMathPara>
    </w:p>
    <w:p w14:paraId="3F5857B4" w14:textId="5042D87F" w:rsidR="008A3D0A" w:rsidRPr="003F3C32" w:rsidRDefault="00B5063A" w:rsidP="008A3D0A">
      <w:r>
        <w:t>Where, I denote</w:t>
      </w:r>
      <w:r w:rsidR="008A3D0A" w:rsidRPr="003F3C32">
        <w:t xml:space="preserve"> an identity matrix.</w:t>
      </w:r>
    </w:p>
    <w:p w14:paraId="3B297D11" w14:textId="77777777" w:rsidR="008A3D0A" w:rsidRDefault="008A3D0A" w:rsidP="008A3D0A">
      <w:r>
        <w:t>Result:</w:t>
      </w:r>
    </w:p>
    <w:p w14:paraId="41AFC580" w14:textId="77777777" w:rsidR="008A3D0A" w:rsidRDefault="008A3D0A" w:rsidP="008A3D0A">
      <w:r>
        <w:t>The blending motion is normal based on DTW</w:t>
      </w:r>
    </w:p>
    <w:p w14:paraId="0F388E8D" w14:textId="77777777" w:rsidR="008A3D0A" w:rsidRDefault="008A3D0A" w:rsidP="008A3D0A">
      <w:r>
        <w:t>Your conclusion:</w:t>
      </w:r>
    </w:p>
    <w:p w14:paraId="07C182E7" w14:textId="5DB9F956" w:rsidR="008A3D0A" w:rsidRPr="00826C86" w:rsidRDefault="008A3D0A" w:rsidP="008A3D0A">
      <w:pPr>
        <w:jc w:val="both"/>
        <w:rPr>
          <w:color w:val="0070C0"/>
        </w:rPr>
      </w:pPr>
      <w:r>
        <w:rPr>
          <w:color w:val="0070C0"/>
        </w:rPr>
        <w:t xml:space="preserve">- We use: DTW as pre-processing; Decomposition (SPLOC, SVD); Synthesize with alpha coefficient; Distortion removal as </w:t>
      </w:r>
      <w:commentRangeStart w:id="0"/>
      <w:commentRangeStart w:id="1"/>
      <w:r>
        <w:rPr>
          <w:color w:val="0070C0"/>
        </w:rPr>
        <w:t>post-processing</w:t>
      </w:r>
      <w:commentRangeEnd w:id="0"/>
      <w:r>
        <w:rPr>
          <w:rStyle w:val="CommentReference"/>
        </w:rPr>
        <w:commentReference w:id="0"/>
      </w:r>
      <w:commentRangeEnd w:id="1"/>
      <w:ins w:id="2" w:author="het pin" w:date="2017-05-18T14:20:00Z">
        <w:r w:rsidR="00E02B60">
          <w:rPr>
            <w:color w:val="0070C0"/>
          </w:rPr>
          <w:t xml:space="preserve"> (</w:t>
        </w:r>
      </w:ins>
      <w:ins w:id="3" w:author="het pin" w:date="2017-05-18T14:21:00Z">
        <w:r w:rsidR="00E02B60">
          <w:rPr>
            <w:color w:val="0070C0"/>
          </w:rPr>
          <w:t xml:space="preserve">Last step, after synthesis process, in order to remove abnormal </w:t>
        </w:r>
        <w:r w:rsidR="00762BF7">
          <w:rPr>
            <w:color w:val="0070C0"/>
          </w:rPr>
          <w:t>motion</w:t>
        </w:r>
      </w:ins>
      <w:ins w:id="4" w:author="het pin" w:date="2017-05-18T14:20:00Z">
        <w:r w:rsidR="00E02B60">
          <w:rPr>
            <w:color w:val="0070C0"/>
          </w:rPr>
          <w:t>)</w:t>
        </w:r>
      </w:ins>
      <w:r w:rsidR="00B5063A">
        <w:rPr>
          <w:rStyle w:val="CommentReference"/>
          <w:rFonts w:asciiTheme="minorHAnsi" w:hAnsiTheme="minorHAnsi" w:cstheme="minorBidi"/>
          <w:lang w:val="en-GB" w:eastAsia="zh-CN"/>
        </w:rPr>
        <w:commentReference w:id="1"/>
      </w:r>
      <w:r>
        <w:rPr>
          <w:color w:val="0070C0"/>
        </w:rPr>
        <w:t>.</w:t>
      </w:r>
    </w:p>
    <w:p w14:paraId="25C79CEE" w14:textId="5CE4B4A7" w:rsidR="008A3D0A" w:rsidRDefault="008A3D0A" w:rsidP="008A3D0A">
      <w:pPr>
        <w:jc w:val="both"/>
        <w:rPr>
          <w:color w:val="0070C0"/>
        </w:rPr>
      </w:pPr>
      <w:r>
        <w:rPr>
          <w:color w:val="0070C0"/>
        </w:rPr>
        <w:t>- From my point of view, this method is currently the best solution with smooth and natural synthesized motions. Our contribution</w:t>
      </w:r>
      <w:r w:rsidR="003B4FCE">
        <w:rPr>
          <w:color w:val="0070C0"/>
        </w:rPr>
        <w:t>s</w:t>
      </w:r>
      <w:r>
        <w:rPr>
          <w:color w:val="0070C0"/>
        </w:rPr>
        <w:t xml:space="preserve"> are: 1. Synthesizing two different walking motions based on decomposition. 2. Proposed DTW as pre-processing to synchronize two input motions, proposed our own Distortion removal to remove abnormal and foot-skating by fixing limb lengths. </w:t>
      </w:r>
    </w:p>
    <w:p w14:paraId="75DC1519" w14:textId="01BB2FD4" w:rsidR="008A3D0A" w:rsidRPr="00E207EB" w:rsidRDefault="008A3D0A" w:rsidP="008A3D0A">
      <w:pPr>
        <w:jc w:val="both"/>
        <w:rPr>
          <w:color w:val="0070C0"/>
        </w:rPr>
      </w:pPr>
      <w:r>
        <w:rPr>
          <w:color w:val="0070C0"/>
        </w:rPr>
        <w:t xml:space="preserve">- </w:t>
      </w:r>
      <w:commentRangeStart w:id="5"/>
      <w:r>
        <w:rPr>
          <w:color w:val="0070C0"/>
        </w:rPr>
        <w:t>Number of component k an</w:t>
      </w:r>
      <w:r w:rsidR="00FC072A">
        <w:rPr>
          <w:color w:val="0070C0"/>
        </w:rPr>
        <w:t>d coefficient alpha are two tun</w:t>
      </w:r>
      <w:r>
        <w:rPr>
          <w:color w:val="0070C0"/>
        </w:rPr>
        <w:t>able parameters that may vary on applications</w:t>
      </w:r>
      <w:commentRangeEnd w:id="5"/>
      <w:r>
        <w:rPr>
          <w:rStyle w:val="CommentReference"/>
        </w:rPr>
        <w:commentReference w:id="5"/>
      </w:r>
      <w:ins w:id="6" w:author="het pin" w:date="2017-05-18T14:39:00Z">
        <w:r w:rsidR="00826C86">
          <w:rPr>
            <w:color w:val="0070C0"/>
          </w:rPr>
          <w:t>(</w:t>
        </w:r>
      </w:ins>
      <w:ins w:id="7" w:author="het pin" w:date="2017-05-18T14:45:00Z">
        <w:r w:rsidR="00F83197">
          <w:rPr>
            <w:color w:val="0070C0"/>
          </w:rPr>
          <w:t xml:space="preserve">I mean number of </w:t>
        </w:r>
      </w:ins>
      <w:ins w:id="8" w:author="het pin" w:date="2017-05-18T14:46:00Z">
        <w:r w:rsidR="00F83197">
          <w:rPr>
            <w:color w:val="0070C0"/>
          </w:rPr>
          <w:t>component</w:t>
        </w:r>
      </w:ins>
      <w:ins w:id="9" w:author="het pin" w:date="2017-05-18T14:45:00Z">
        <w:r w:rsidR="00F83197">
          <w:rPr>
            <w:color w:val="0070C0"/>
          </w:rPr>
          <w:t xml:space="preserve"> k and alpha </w:t>
        </w:r>
      </w:ins>
      <w:ins w:id="10" w:author="het pin" w:date="2017-05-18T14:47:00Z">
        <w:r w:rsidR="00F83197">
          <w:rPr>
            <w:color w:val="0070C0"/>
          </w:rPr>
          <w:t>effect the synthesized motion. The bigger number of k, the better motion decomposition</w:t>
        </w:r>
      </w:ins>
      <w:ins w:id="11" w:author="het pin" w:date="2017-05-18T14:50:00Z">
        <w:r w:rsidR="00BF66E3">
          <w:rPr>
            <w:color w:val="0070C0"/>
          </w:rPr>
          <w:t xml:space="preserve"> and reconstruction</w:t>
        </w:r>
      </w:ins>
      <w:ins w:id="12" w:author="het pin" w:date="2017-05-18T14:47:00Z">
        <w:r w:rsidR="00F83197">
          <w:rPr>
            <w:color w:val="0070C0"/>
          </w:rPr>
          <w:t>. Alpha in range [</w:t>
        </w:r>
      </w:ins>
      <w:ins w:id="13" w:author="het pin" w:date="2017-05-18T14:48:00Z">
        <w:r w:rsidR="00F83197">
          <w:rPr>
            <w:color w:val="0070C0"/>
          </w:rPr>
          <w:t>0, 1</w:t>
        </w:r>
      </w:ins>
      <w:ins w:id="14" w:author="het pin" w:date="2017-05-18T14:47:00Z">
        <w:r w:rsidR="00F83197">
          <w:rPr>
            <w:color w:val="0070C0"/>
          </w:rPr>
          <w:t>]</w:t>
        </w:r>
      </w:ins>
      <w:ins w:id="15" w:author="het pin" w:date="2017-05-18T14:48:00Z">
        <w:r w:rsidR="00F83197">
          <w:rPr>
            <w:color w:val="0070C0"/>
          </w:rPr>
          <w:t xml:space="preserve"> decides how </w:t>
        </w:r>
      </w:ins>
      <w:ins w:id="16" w:author="het pin" w:date="2017-05-18T14:50:00Z">
        <w:r w:rsidR="00891A6F">
          <w:rPr>
            <w:color w:val="0070C0"/>
          </w:rPr>
          <w:t>many percent</w:t>
        </w:r>
      </w:ins>
      <w:ins w:id="17" w:author="het pin" w:date="2017-05-18T14:48:00Z">
        <w:r w:rsidR="00F83197">
          <w:rPr>
            <w:color w:val="0070C0"/>
          </w:rPr>
          <w:t xml:space="preserve"> of input motions</w:t>
        </w:r>
      </w:ins>
      <w:ins w:id="18" w:author="het pin" w:date="2017-05-18T14:51:00Z">
        <w:r w:rsidR="00891A6F">
          <w:rPr>
            <w:color w:val="0070C0"/>
          </w:rPr>
          <w:t xml:space="preserve"> contribute to</w:t>
        </w:r>
      </w:ins>
      <w:ins w:id="19" w:author="het pin" w:date="2017-05-18T14:48:00Z">
        <w:r w:rsidR="001B6CCC">
          <w:rPr>
            <w:color w:val="0070C0"/>
          </w:rPr>
          <w:t xml:space="preserve"> synthesized motion</w:t>
        </w:r>
      </w:ins>
      <w:ins w:id="20" w:author="het pin" w:date="2017-05-18T14:39:00Z">
        <w:r w:rsidR="00826C86">
          <w:rPr>
            <w:color w:val="0070C0"/>
          </w:rPr>
          <w:t>)</w:t>
        </w:r>
      </w:ins>
      <w:r>
        <w:rPr>
          <w:color w:val="0070C0"/>
        </w:rPr>
        <w:t>.</w:t>
      </w:r>
    </w:p>
    <w:p w14:paraId="17225A98" w14:textId="77777777" w:rsidR="008A3D0A" w:rsidRDefault="008A3D0A" w:rsidP="008A3D0A"/>
    <w:p w14:paraId="1BFA2C19" w14:textId="77777777" w:rsidR="008A3D0A" w:rsidRDefault="008A3D0A" w:rsidP="008A3D0A">
      <w:r>
        <w:t>Your work (2):</w:t>
      </w:r>
    </w:p>
    <w:p w14:paraId="677A7B5E" w14:textId="77777777" w:rsidR="008A3D0A" w:rsidRPr="006224AC" w:rsidRDefault="008A3D0A" w:rsidP="008A3D0A">
      <w:pPr>
        <w:rPr>
          <w:color w:val="FF0000"/>
        </w:rPr>
      </w:pPr>
      <w:r w:rsidRPr="006224AC">
        <w:rPr>
          <w:color w:val="FF0000"/>
        </w:rPr>
        <w:t>Since the first component occupies most motion, so all the experiments work on the first components</w:t>
      </w:r>
    </w:p>
    <w:p w14:paraId="60DBBF81" w14:textId="77777777" w:rsidR="008A3D0A" w:rsidRPr="006E4EA6" w:rsidRDefault="008A3D0A" w:rsidP="008A3D0A">
      <w:pPr>
        <w:pStyle w:val="ListParagraph"/>
        <w:numPr>
          <w:ilvl w:val="0"/>
          <w:numId w:val="20"/>
        </w:numPr>
        <w:rPr>
          <w:color w:val="FF0000"/>
        </w:rPr>
      </w:pPr>
      <w:r w:rsidRPr="006E4EA6">
        <w:rPr>
          <w:color w:val="FF0000"/>
        </w:rPr>
        <w:t>blend motion</w:t>
      </w:r>
    </w:p>
    <w:p w14:paraId="694EA974" w14:textId="77777777" w:rsidR="008A3D0A" w:rsidRPr="006224AC" w:rsidRDefault="00727D80" w:rsidP="008A3D0A">
      <w:pPr>
        <w:rPr>
          <w:color w:val="FF0000"/>
        </w:rPr>
      </w:pPr>
      <m:oMathPara>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α</m:t>
                    </m:r>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1</m:t>
                        </m:r>
                      </m:sup>
                    </m:sSubSup>
                    <m:r>
                      <w:rPr>
                        <w:rFonts w:ascii="Cambria Math" w:hAnsi="Cambria Math"/>
                        <w:color w:val="FF0000"/>
                      </w:rPr>
                      <m:t>+(1-α)</m:t>
                    </m:r>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1</m:t>
                        </m:r>
                      </m:sup>
                    </m:sSubSup>
                  </m:e>
                </m:mr>
                <m:mr>
                  <m:e>
                    <m:r>
                      <w:rPr>
                        <w:rFonts w:ascii="Cambria Math" w:hAnsi="Cambria Math"/>
                        <w:color w:val="FF0000"/>
                      </w:rPr>
                      <m:t>0</m:t>
                    </m:r>
                  </m:e>
                </m:mr>
                <m:mr>
                  <m:e>
                    <m:r>
                      <w:rPr>
                        <w:rFonts w:ascii="Cambria Math" w:hAnsi="Cambria Math"/>
                        <w:color w:val="FF0000"/>
                      </w:rPr>
                      <m:t>0</m:t>
                    </m:r>
                  </m:e>
                </m:mr>
              </m:m>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 0&lt;α&lt;1</m:t>
          </m:r>
        </m:oMath>
      </m:oMathPara>
    </w:p>
    <w:p w14:paraId="1704C44E" w14:textId="548EAD0C" w:rsidR="00BD2A22" w:rsidRPr="00727D80" w:rsidRDefault="00BD2A22" w:rsidP="00BD2A22">
      <w:pPr>
        <w:pStyle w:val="ListParagraph"/>
        <w:numPr>
          <w:ilvl w:val="0"/>
          <w:numId w:val="21"/>
        </w:numPr>
        <w:rPr>
          <w:ins w:id="21" w:author="het pin" w:date="2017-05-19T10:21:00Z"/>
          <w:color w:val="FF0000"/>
        </w:rPr>
      </w:pPr>
      <w:bookmarkStart w:id="22" w:name="_GoBack"/>
      <w:r w:rsidRPr="00727D80">
        <w:rPr>
          <w:color w:val="FF0000"/>
        </w:rPr>
        <w:t xml:space="preserve">new </w:t>
      </w:r>
      <w:ins w:id="23" w:author="het pin" w:date="2017-05-19T10:21:00Z">
        <w:r w:rsidRPr="00727D80">
          <w:rPr>
            <w:color w:val="FF0000"/>
          </w:rPr>
          <w:t>blend motion</w:t>
        </w:r>
      </w:ins>
    </w:p>
    <w:p w14:paraId="2CEBAB4B" w14:textId="7FF15351" w:rsidR="00BD2A22" w:rsidRPr="00727D80" w:rsidRDefault="00BD2A22" w:rsidP="00BD2A22">
      <w:pPr>
        <w:rPr>
          <w:ins w:id="24" w:author="het pin" w:date="2017-05-19T10:21:00Z"/>
          <w:color w:val="FF0000"/>
        </w:rPr>
      </w:pPr>
      <m:oMathPara>
        <m:oMath>
          <m:sSubSup>
            <m:sSubSupPr>
              <m:ctrlPr>
                <w:ins w:id="25" w:author="het pin" w:date="2017-05-19T10:21:00Z">
                  <w:rPr>
                    <w:rFonts w:ascii="Cambria Math" w:hAnsi="Cambria Math"/>
                    <w:i/>
                    <w:color w:val="FF0000"/>
                  </w:rPr>
                </w:ins>
              </m:ctrlPr>
            </m:sSubSupPr>
            <m:e>
              <w:ins w:id="26" w:author="het pin" w:date="2017-05-19T10:21:00Z">
                <m:r>
                  <w:rPr>
                    <w:rFonts w:ascii="Cambria Math" w:hAnsi="Cambria Math"/>
                    <w:color w:val="FF0000"/>
                  </w:rPr>
                  <m:t>X</m:t>
                </m:r>
              </w:ins>
            </m:e>
            <m:sub>
              <w:ins w:id="27" w:author="het pin" w:date="2017-05-19T10:21:00Z">
                <m:r>
                  <w:rPr>
                    <w:rFonts w:ascii="Cambria Math" w:hAnsi="Cambria Math"/>
                    <w:color w:val="FF0000"/>
                  </w:rPr>
                  <m:t>i</m:t>
                </m:r>
              </w:ins>
            </m:sub>
            <m:sup>
              <w:ins w:id="28" w:author="het pin" w:date="2017-05-19T10:21:00Z">
                <m:r>
                  <w:rPr>
                    <w:rFonts w:ascii="Cambria Math" w:hAnsi="Cambria Math"/>
                    <w:color w:val="FF0000"/>
                  </w:rPr>
                  <m:t>'</m:t>
                </m:r>
              </w:ins>
            </m:sup>
          </m:sSubSup>
          <w:ins w:id="29" w:author="het pin" w:date="2017-05-19T10:21:00Z">
            <m:r>
              <w:rPr>
                <w:rFonts w:ascii="Cambria Math" w:hAnsi="Cambria Math"/>
                <w:color w:val="FF0000"/>
              </w:rPr>
              <m:t>=</m:t>
            </m:r>
          </w:ins>
          <m:sSub>
            <m:sSubPr>
              <m:ctrlPr>
                <w:ins w:id="30" w:author="het pin" w:date="2017-05-19T10:21:00Z">
                  <w:rPr>
                    <w:rFonts w:ascii="Cambria Math" w:hAnsi="Cambria Math"/>
                    <w:i/>
                    <w:color w:val="FF0000"/>
                  </w:rPr>
                </w:ins>
              </m:ctrlPr>
            </m:sSubPr>
            <m:e>
              <w:ins w:id="31" w:author="het pin" w:date="2017-05-19T10:21:00Z">
                <m:r>
                  <w:rPr>
                    <w:rFonts w:ascii="Cambria Math" w:hAnsi="Cambria Math"/>
                    <w:color w:val="FF0000"/>
                  </w:rPr>
                  <m:t>W</m:t>
                </m:r>
              </w:ins>
            </m:e>
            <m:sub>
              <w:ins w:id="32" w:author="het pin" w:date="2017-05-19T10:21:00Z">
                <m:r>
                  <w:rPr>
                    <w:rFonts w:ascii="Cambria Math" w:hAnsi="Cambria Math"/>
                    <w:color w:val="FF0000"/>
                  </w:rPr>
                  <m:t>i</m:t>
                </m:r>
              </w:ins>
            </m:sub>
          </m:sSub>
          <m:d>
            <m:dPr>
              <m:ctrlPr>
                <w:ins w:id="33" w:author="het pin" w:date="2017-05-19T10:21:00Z">
                  <w:rPr>
                    <w:rFonts w:ascii="Cambria Math" w:hAnsi="Cambria Math"/>
                    <w:i/>
                    <w:color w:val="FF0000"/>
                  </w:rPr>
                </w:ins>
              </m:ctrlPr>
            </m:dPr>
            <m:e>
              <m:m>
                <m:mPr>
                  <m:mcs>
                    <m:mc>
                      <m:mcPr>
                        <m:count m:val="1"/>
                        <m:mcJc m:val="center"/>
                      </m:mcPr>
                    </m:mc>
                  </m:mcs>
                  <m:ctrlPr>
                    <w:ins w:id="34" w:author="het pin" w:date="2017-05-19T10:21:00Z">
                      <w:rPr>
                        <w:rFonts w:ascii="Cambria Math" w:hAnsi="Cambria Math"/>
                        <w:i/>
                        <w:color w:val="FF0000"/>
                      </w:rPr>
                    </w:ins>
                  </m:ctrlPr>
                </m:mPr>
                <m:mr>
                  <m:e>
                    <w:ins w:id="35" w:author="het pin" w:date="2017-05-19T10:21:00Z">
                      <m:r>
                        <w:rPr>
                          <w:rFonts w:ascii="Cambria Math" w:hAnsi="Cambria Math"/>
                          <w:color w:val="FF0000"/>
                        </w:rPr>
                        <m:t>α</m:t>
                      </m:r>
                    </w:ins>
                    <m:sSubSup>
                      <m:sSubSupPr>
                        <m:ctrlPr>
                          <w:ins w:id="36" w:author="het pin" w:date="2017-05-19T10:21:00Z">
                            <w:rPr>
                              <w:rFonts w:ascii="Cambria Math" w:hAnsi="Cambria Math"/>
                              <w:i/>
                              <w:color w:val="FF0000"/>
                            </w:rPr>
                          </w:ins>
                        </m:ctrlPr>
                      </m:sSubSupPr>
                      <m:e>
                        <w:ins w:id="37" w:author="het pin" w:date="2017-05-19T10:21:00Z">
                          <m:r>
                            <w:rPr>
                              <w:rFonts w:ascii="Cambria Math" w:hAnsi="Cambria Math"/>
                              <w:color w:val="FF0000"/>
                            </w:rPr>
                            <m:t>K</m:t>
                          </m:r>
                        </w:ins>
                      </m:e>
                      <m:sub>
                        <w:ins w:id="38" w:author="het pin" w:date="2017-05-19T10:21:00Z">
                          <m:r>
                            <w:rPr>
                              <w:rFonts w:ascii="Cambria Math" w:hAnsi="Cambria Math"/>
                              <w:color w:val="FF0000"/>
                            </w:rPr>
                            <m:t>i</m:t>
                          </m:r>
                        </w:ins>
                      </m:sub>
                      <m:sup>
                        <w:ins w:id="39" w:author="het pin" w:date="2017-05-19T10:21:00Z">
                          <m:r>
                            <w:rPr>
                              <w:rFonts w:ascii="Cambria Math" w:hAnsi="Cambria Math"/>
                              <w:color w:val="FF0000"/>
                            </w:rPr>
                            <m:t>1</m:t>
                          </m:r>
                        </w:ins>
                      </m:sup>
                    </m:sSubSup>
                    <w:ins w:id="40" w:author="het pin" w:date="2017-05-19T10:21:00Z">
                      <m:r>
                        <w:rPr>
                          <w:rFonts w:ascii="Cambria Math" w:hAnsi="Cambria Math"/>
                          <w:color w:val="FF0000"/>
                        </w:rPr>
                        <m:t>+(1-α)</m:t>
                      </m:r>
                    </w:ins>
                    <m:sSubSup>
                      <m:sSubSupPr>
                        <m:ctrlPr>
                          <w:ins w:id="41" w:author="het pin" w:date="2017-05-19T10:21:00Z">
                            <w:rPr>
                              <w:rFonts w:ascii="Cambria Math" w:hAnsi="Cambria Math"/>
                              <w:i/>
                              <w:color w:val="FF0000"/>
                            </w:rPr>
                          </w:ins>
                        </m:ctrlPr>
                      </m:sSubSupPr>
                      <m:e>
                        <w:ins w:id="42" w:author="het pin" w:date="2017-05-19T10:21:00Z">
                          <m:r>
                            <w:rPr>
                              <w:rFonts w:ascii="Cambria Math" w:hAnsi="Cambria Math"/>
                              <w:color w:val="FF0000"/>
                            </w:rPr>
                            <m:t>K</m:t>
                          </m:r>
                        </w:ins>
                      </m:e>
                      <m:sub>
                        <w:ins w:id="43" w:author="het pin" w:date="2017-05-19T10:21:00Z">
                          <m:r>
                            <w:rPr>
                              <w:rFonts w:ascii="Cambria Math" w:hAnsi="Cambria Math"/>
                              <w:color w:val="FF0000"/>
                            </w:rPr>
                            <m:t>j</m:t>
                          </m:r>
                        </w:ins>
                      </m:sub>
                      <m:sup>
                        <w:ins w:id="44" w:author="het pin" w:date="2017-05-19T10:21:00Z">
                          <m:r>
                            <w:rPr>
                              <w:rFonts w:ascii="Cambria Math" w:hAnsi="Cambria Math"/>
                              <w:color w:val="FF0000"/>
                            </w:rPr>
                            <m:t>1</m:t>
                          </m:r>
                        </w:ins>
                      </m:sup>
                    </m:sSubSup>
                  </m:e>
                </m:mr>
                <m:mr>
                  <m:e>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2</m:t>
                        </m:r>
                      </m:sup>
                    </m:sSubSup>
                  </m:e>
                </m:mr>
                <m:mr>
                  <m:e>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n</m:t>
                        </m:r>
                      </m:sup>
                    </m:sSubSup>
                  </m:e>
                </m:mr>
              </m:m>
            </m:e>
          </m:d>
          <m:sSubSup>
            <m:sSubSupPr>
              <m:ctrlPr>
                <w:ins w:id="45" w:author="het pin" w:date="2017-05-19T10:21:00Z">
                  <w:rPr>
                    <w:rFonts w:ascii="Cambria Math" w:hAnsi="Cambria Math"/>
                    <w:i/>
                    <w:color w:val="FF0000"/>
                  </w:rPr>
                </w:ins>
              </m:ctrlPr>
            </m:sSubSupPr>
            <m:e>
              <w:ins w:id="46" w:author="het pin" w:date="2017-05-19T10:21:00Z">
                <m:r>
                  <w:rPr>
                    <w:rFonts w:ascii="Cambria Math" w:hAnsi="Cambria Math"/>
                    <w:color w:val="FF0000"/>
                  </w:rPr>
                  <m:t>V</m:t>
                </m:r>
              </w:ins>
            </m:e>
            <m:sub>
              <w:ins w:id="47" w:author="het pin" w:date="2017-05-19T10:21:00Z">
                <m:r>
                  <w:rPr>
                    <w:rFonts w:ascii="Cambria Math" w:hAnsi="Cambria Math"/>
                    <w:color w:val="FF0000"/>
                  </w:rPr>
                  <m:t>i</m:t>
                </m:r>
              </w:ins>
            </m:sub>
            <m:sup>
              <w:ins w:id="48" w:author="het pin" w:date="2017-05-19T10:21:00Z">
                <m:r>
                  <w:rPr>
                    <w:rFonts w:ascii="Cambria Math" w:hAnsi="Cambria Math"/>
                    <w:color w:val="FF0000"/>
                  </w:rPr>
                  <m:t>T</m:t>
                </m:r>
              </w:ins>
            </m:sup>
          </m:sSubSup>
          <w:ins w:id="49" w:author="het pin" w:date="2017-05-19T10:21:00Z">
            <m:r>
              <w:rPr>
                <w:rFonts w:ascii="Cambria Math" w:hAnsi="Cambria Math"/>
                <w:color w:val="FF0000"/>
              </w:rPr>
              <m:t>, 0&lt;α&lt;1</m:t>
            </m:r>
          </w:ins>
        </m:oMath>
      </m:oMathPara>
    </w:p>
    <w:bookmarkEnd w:id="22"/>
    <w:p w14:paraId="09C7AF12" w14:textId="77777777" w:rsidR="008A3D0A" w:rsidRPr="006E4EA6" w:rsidRDefault="008A3D0A" w:rsidP="00BD2A22">
      <w:pPr>
        <w:pStyle w:val="ListParagraph"/>
        <w:numPr>
          <w:ilvl w:val="0"/>
          <w:numId w:val="21"/>
        </w:numPr>
        <w:rPr>
          <w:color w:val="FF0000"/>
        </w:rPr>
      </w:pPr>
      <w:r w:rsidRPr="006E4EA6">
        <w:rPr>
          <w:color w:val="FF0000"/>
        </w:rPr>
        <w:t>retargeting motion</w:t>
      </w:r>
    </w:p>
    <w:p w14:paraId="4C93F68B" w14:textId="77777777" w:rsidR="008A3D0A" w:rsidRPr="006224AC" w:rsidRDefault="00727D80" w:rsidP="008A3D0A">
      <w:pPr>
        <w:rPr>
          <w:color w:val="FF0000"/>
        </w:rPr>
      </w:pPr>
      <m:oMathPara>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l</m:t>
              </m: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l</m:t>
              </m:r>
            </m:sub>
          </m:sSub>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1</m:t>
                        </m:r>
                      </m:sup>
                    </m:sSubSup>
                  </m:e>
                </m:mr>
                <m:mr>
                  <m:e>
                    <m:r>
                      <w:rPr>
                        <w:rFonts w:ascii="Cambria Math" w:hAnsi="Cambria Math"/>
                        <w:color w:val="FF0000"/>
                      </w:rPr>
                      <m:t>0</m:t>
                    </m:r>
                  </m:e>
                </m:mr>
                <m:mr>
                  <m:e>
                    <m:r>
                      <w:rPr>
                        <w:rFonts w:ascii="Cambria Math" w:hAnsi="Cambria Math"/>
                        <w:color w:val="FF0000"/>
                      </w:rPr>
                      <m:t>0</m:t>
                    </m:r>
                  </m:e>
                </m:mr>
                <m:mr>
                  <m:e>
                    <m:r>
                      <w:rPr>
                        <w:rFonts w:ascii="Cambria Math" w:hAnsi="Cambria Math"/>
                        <w:color w:val="FF0000"/>
                      </w:rPr>
                      <m:t>0</m:t>
                    </m:r>
                  </m:e>
                </m:mr>
                <m:mr>
                  <m:e>
                    <m:r>
                      <w:rPr>
                        <w:rFonts w:ascii="Cambria Math" w:hAnsi="Cambria Math"/>
                        <w:color w:val="FF0000"/>
                      </w:rPr>
                      <m:t>0</m:t>
                    </m:r>
                  </m:e>
                </m:mr>
              </m:m>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j</m:t>
              </m:r>
            </m:sub>
            <m:sup>
              <m:r>
                <w:rPr>
                  <w:rFonts w:ascii="Cambria Math" w:hAnsi="Cambria Math"/>
                  <w:color w:val="FF0000"/>
                </w:rPr>
                <m:t>T</m:t>
              </m:r>
            </m:sup>
          </m:sSubSup>
        </m:oMath>
      </m:oMathPara>
    </w:p>
    <w:p w14:paraId="63660464" w14:textId="77777777" w:rsidR="008A3D0A" w:rsidRDefault="008A3D0A" w:rsidP="008A3D0A">
      <w:r>
        <w:t>Result:</w:t>
      </w:r>
    </w:p>
    <w:p w14:paraId="5BC35E9F" w14:textId="77777777" w:rsidR="008A3D0A" w:rsidRDefault="008A3D0A" w:rsidP="008A3D0A">
      <w:pPr>
        <w:jc w:val="both"/>
        <w:rPr>
          <w:color w:val="0070C0"/>
        </w:rPr>
      </w:pPr>
      <w:r>
        <w:rPr>
          <w:b/>
          <w:color w:val="0070C0"/>
        </w:rPr>
        <w:t>Your c</w:t>
      </w:r>
      <w:r w:rsidRPr="006C115C">
        <w:rPr>
          <w:b/>
          <w:color w:val="0070C0"/>
        </w:rPr>
        <w:t>omment</w:t>
      </w:r>
      <w:r>
        <w:rPr>
          <w:color w:val="0070C0"/>
        </w:rPr>
        <w:t>:</w:t>
      </w:r>
    </w:p>
    <w:p w14:paraId="7111E1FC" w14:textId="53957D43" w:rsidR="008A3D0A" w:rsidRDefault="008A3D0A" w:rsidP="008A3D0A">
      <w:pPr>
        <w:jc w:val="both"/>
        <w:rPr>
          <w:color w:val="0070C0"/>
        </w:rPr>
      </w:pPr>
      <w:r>
        <w:rPr>
          <w:color w:val="0070C0"/>
        </w:rPr>
        <w:lastRenderedPageBreak/>
        <w:t xml:space="preserve">- We use: SPLOC decomposition; Consider </w:t>
      </w:r>
      <w:commentRangeStart w:id="50"/>
      <w:r>
        <w:rPr>
          <w:color w:val="0070C0"/>
        </w:rPr>
        <w:t xml:space="preserve">one </w:t>
      </w:r>
      <w:del w:id="51" w:author="het pin" w:date="2017-05-18T14:52:00Z">
        <w:r w:rsidDel="00F9544C">
          <w:rPr>
            <w:color w:val="0070C0"/>
          </w:rPr>
          <w:delText xml:space="preserve">column </w:delText>
        </w:r>
      </w:del>
      <w:commentRangeEnd w:id="50"/>
      <w:ins w:id="52" w:author="het pin" w:date="2017-05-18T14:52:00Z">
        <w:r w:rsidR="00F9544C">
          <w:rPr>
            <w:color w:val="0070C0"/>
          </w:rPr>
          <w:t xml:space="preserve">row </w:t>
        </w:r>
      </w:ins>
      <w:r>
        <w:rPr>
          <w:rStyle w:val="CommentReference"/>
        </w:rPr>
        <w:commentReference w:id="50"/>
      </w:r>
      <w:r>
        <w:rPr>
          <w:color w:val="0070C0"/>
        </w:rPr>
        <w:t>of C as a simple motion; SVD on simple motion; Only synthesize first simple motion that contain almost information of original motion.</w:t>
      </w:r>
    </w:p>
    <w:p w14:paraId="561773C9" w14:textId="77777777" w:rsidR="008A3D0A" w:rsidRDefault="008A3D0A" w:rsidP="008A3D0A">
      <w:pPr>
        <w:jc w:val="both"/>
        <w:rPr>
          <w:color w:val="0070C0"/>
        </w:rPr>
      </w:pPr>
      <w:r>
        <w:rPr>
          <w:color w:val="0070C0"/>
        </w:rPr>
        <w:t xml:space="preserve">- As can been seen from demo videos, </w:t>
      </w:r>
      <w:commentRangeStart w:id="53"/>
      <w:r>
        <w:rPr>
          <w:color w:val="0070C0"/>
        </w:rPr>
        <w:t>output are abnormal</w:t>
      </w:r>
      <w:commentRangeEnd w:id="53"/>
      <w:r>
        <w:rPr>
          <w:rStyle w:val="CommentReference"/>
        </w:rPr>
        <w:commentReference w:id="53"/>
      </w:r>
      <w:r>
        <w:rPr>
          <w:color w:val="0070C0"/>
        </w:rPr>
        <w:t xml:space="preserve">. </w:t>
      </w:r>
    </w:p>
    <w:p w14:paraId="5CC1CDCB" w14:textId="77777777" w:rsidR="008A3D0A" w:rsidRPr="002D2D2B" w:rsidRDefault="008A3D0A" w:rsidP="008A3D0A">
      <w:pPr>
        <w:jc w:val="both"/>
        <w:rPr>
          <w:color w:val="0070C0"/>
        </w:rPr>
      </w:pPr>
      <w:r>
        <w:rPr>
          <w:color w:val="0070C0"/>
        </w:rPr>
        <w:t>- No contribution.</w:t>
      </w:r>
    </w:p>
    <w:p w14:paraId="1200D48B" w14:textId="77777777" w:rsidR="008A3D0A" w:rsidRDefault="008A3D0A" w:rsidP="008A3D0A"/>
    <w:p w14:paraId="44E68C46" w14:textId="77777777" w:rsidR="008A3D0A" w:rsidRDefault="008A3D0A" w:rsidP="008A3D0A">
      <w:r>
        <w:t>Your work (3)</w:t>
      </w:r>
    </w:p>
    <w:p w14:paraId="5BA0209C" w14:textId="77777777" w:rsidR="008A3D0A" w:rsidRPr="00EA2253" w:rsidRDefault="008A3D0A" w:rsidP="008A3D0A">
      <w:pPr>
        <w:jc w:val="both"/>
        <w:rPr>
          <w:color w:val="FF0000"/>
        </w:rPr>
      </w:pPr>
      <w:r w:rsidRPr="0028617E">
        <w:rPr>
          <w:color w:val="0070C0"/>
        </w:rPr>
        <w:t>Reconstruct One component corresponds to a simple motion</w:t>
      </w:r>
      <w:r>
        <w:rPr>
          <w:color w:val="0070C0"/>
        </w:rPr>
        <w:t xml:space="preserve"> (K = 10 simple motions)</w:t>
      </w:r>
    </w:p>
    <w:p w14:paraId="290FEFF1" w14:textId="77777777" w:rsidR="008A3D0A" w:rsidRDefault="008A3D0A" w:rsidP="008A3D0A">
      <w:pPr>
        <w:jc w:val="both"/>
        <w:rPr>
          <w:color w:val="FF0000"/>
        </w:rPr>
      </w:pPr>
      <w:r>
        <w:rPr>
          <w:color w:val="FF0000"/>
        </w:rPr>
        <w:t>C contains all the components, Take SVD on C, and then determine components by U</w:t>
      </w:r>
    </w:p>
    <w:p w14:paraId="6374C046" w14:textId="3CE13255" w:rsidR="008A3D0A" w:rsidRPr="00EA2253" w:rsidRDefault="008A3D0A" w:rsidP="008A3D0A">
      <w:pPr>
        <w:jc w:val="both"/>
        <w:rPr>
          <w:color w:val="FF0000"/>
        </w:rPr>
      </w:pPr>
      <w:r>
        <w:rPr>
          <w:color w:val="FF0000"/>
        </w:rPr>
        <w:t xml:space="preserve">After that select </w:t>
      </w:r>
      <w:commentRangeStart w:id="54"/>
      <w:r>
        <w:rPr>
          <w:color w:val="FF0000"/>
        </w:rPr>
        <w:t>one component</w:t>
      </w:r>
      <w:commentRangeEnd w:id="54"/>
      <w:r>
        <w:rPr>
          <w:rStyle w:val="CommentReference"/>
        </w:rPr>
        <w:commentReference w:id="54"/>
      </w:r>
      <w:ins w:id="55" w:author="het pin" w:date="2017-05-18T17:13:00Z">
        <w:r w:rsidR="00B632E2">
          <w:rPr>
            <w:color w:val="FF0000"/>
          </w:rPr>
          <w:t xml:space="preserve"> (or one row of C)</w:t>
        </w:r>
      </w:ins>
      <w:r>
        <w:rPr>
          <w:color w:val="FF0000"/>
        </w:rPr>
        <w:t xml:space="preserve"> separately from two motions, blend motion?</w:t>
      </w:r>
    </w:p>
    <w:p w14:paraId="11012176" w14:textId="77777777" w:rsidR="008A3D0A" w:rsidRDefault="008A3D0A" w:rsidP="008A3D0A">
      <w:r>
        <w:t>Your result:</w:t>
      </w:r>
    </w:p>
    <w:p w14:paraId="736D7226" w14:textId="77777777" w:rsidR="008A3D0A" w:rsidRPr="006B7A3B" w:rsidRDefault="008A3D0A" w:rsidP="008A3D0A">
      <w:pPr>
        <w:jc w:val="both"/>
        <w:rPr>
          <w:color w:val="0070C0"/>
        </w:rPr>
      </w:pPr>
      <w:r>
        <w:rPr>
          <w:color w:val="0070C0"/>
        </w:rPr>
        <w:t xml:space="preserve">We use: SPLOC decomposition X = WC; Consider each column of matrix C as a simple motion; SVD and synthesize; already tried DTW and Distortion removal. </w:t>
      </w:r>
    </w:p>
    <w:p w14:paraId="48C1042E" w14:textId="19D0A034" w:rsidR="008A3D0A" w:rsidRDefault="008A3D0A" w:rsidP="008A3D0A">
      <w:pPr>
        <w:jc w:val="both"/>
        <w:rPr>
          <w:color w:val="0070C0"/>
        </w:rPr>
      </w:pPr>
      <w:r w:rsidRPr="00A15480">
        <w:rPr>
          <w:color w:val="0070C0"/>
        </w:rPr>
        <w:t xml:space="preserve">- </w:t>
      </w:r>
      <w:r>
        <w:rPr>
          <w:color w:val="0070C0"/>
        </w:rPr>
        <w:t>R</w:t>
      </w:r>
      <w:r w:rsidRPr="00A15480">
        <w:rPr>
          <w:color w:val="0070C0"/>
        </w:rPr>
        <w:t>econstructed motion of one component</w:t>
      </w:r>
      <w:r>
        <w:rPr>
          <w:color w:val="0070C0"/>
        </w:rPr>
        <w:t xml:space="preserve"> (or </w:t>
      </w:r>
      <w:commentRangeStart w:id="56"/>
      <w:r>
        <w:rPr>
          <w:color w:val="0070C0"/>
        </w:rPr>
        <w:t xml:space="preserve">one </w:t>
      </w:r>
      <w:del w:id="57" w:author="het pin" w:date="2017-05-18T15:02:00Z">
        <w:r w:rsidDel="00171625">
          <w:rPr>
            <w:color w:val="0070C0"/>
          </w:rPr>
          <w:delText>column</w:delText>
        </w:r>
        <w:commentRangeEnd w:id="56"/>
        <w:r w:rsidDel="00171625">
          <w:rPr>
            <w:rStyle w:val="CommentReference"/>
          </w:rPr>
          <w:commentReference w:id="56"/>
        </w:r>
      </w:del>
      <w:ins w:id="58" w:author="het pin" w:date="2017-05-18T15:02:00Z">
        <w:r w:rsidR="00B70C18">
          <w:rPr>
            <w:color w:val="0070C0"/>
          </w:rPr>
          <w:t>row</w:t>
        </w:r>
      </w:ins>
      <w:del w:id="59" w:author="het pin" w:date="2017-05-18T15:02:00Z">
        <w:r w:rsidDel="00171625">
          <w:rPr>
            <w:color w:val="0070C0"/>
          </w:rPr>
          <w:delText xml:space="preserve"> </w:delText>
        </w:r>
      </w:del>
      <w:ins w:id="60" w:author="het pin" w:date="2017-05-18T15:02:00Z">
        <w:r w:rsidR="00171625">
          <w:rPr>
            <w:color w:val="0070C0"/>
          </w:rPr>
          <w:t xml:space="preserve"> </w:t>
        </w:r>
      </w:ins>
      <w:r>
        <w:rPr>
          <w:color w:val="0070C0"/>
        </w:rPr>
        <w:t>of matrix C)</w:t>
      </w:r>
      <w:r w:rsidRPr="00A15480">
        <w:rPr>
          <w:color w:val="0070C0"/>
        </w:rPr>
        <w:t xml:space="preserve"> only represent</w:t>
      </w:r>
      <w:r>
        <w:rPr>
          <w:color w:val="0070C0"/>
        </w:rPr>
        <w:t>s</w:t>
      </w:r>
      <w:r w:rsidRPr="00A15480">
        <w:rPr>
          <w:color w:val="0070C0"/>
        </w:rPr>
        <w:t xml:space="preserve"> a part of </w:t>
      </w:r>
      <w:r>
        <w:rPr>
          <w:color w:val="0070C0"/>
        </w:rPr>
        <w:t xml:space="preserve">original motion, called Simple motion. As can be seen from demo videos, simple motions are random, not motion of an arm or a leg. I would say simple motions doesn't look natural. Therefore, </w:t>
      </w:r>
      <w:commentRangeStart w:id="61"/>
      <w:r>
        <w:rPr>
          <w:color w:val="0070C0"/>
        </w:rPr>
        <w:t>synthesized motion of two simple motions is un-natural</w:t>
      </w:r>
      <w:commentRangeEnd w:id="61"/>
      <w:r>
        <w:rPr>
          <w:rStyle w:val="CommentReference"/>
        </w:rPr>
        <w:commentReference w:id="61"/>
      </w:r>
      <w:r>
        <w:rPr>
          <w:color w:val="0070C0"/>
        </w:rPr>
        <w:t xml:space="preserve">. </w:t>
      </w:r>
    </w:p>
    <w:p w14:paraId="2FCA339A" w14:textId="77777777" w:rsidR="008A3D0A" w:rsidRPr="00A15480" w:rsidRDefault="008A3D0A" w:rsidP="008A3D0A">
      <w:pPr>
        <w:jc w:val="both"/>
        <w:rPr>
          <w:color w:val="0070C0"/>
        </w:rPr>
      </w:pPr>
      <w:r>
        <w:rPr>
          <w:color w:val="0070C0"/>
        </w:rPr>
        <w:t>- No contribution here.</w:t>
      </w:r>
      <w:r w:rsidRPr="00A15480">
        <w:rPr>
          <w:color w:val="0070C0"/>
        </w:rPr>
        <w:t xml:space="preserve"> </w:t>
      </w:r>
    </w:p>
    <w:p w14:paraId="7B2A5B15" w14:textId="77777777" w:rsidR="008A3D0A" w:rsidRDefault="008A3D0A" w:rsidP="008A3D0A"/>
    <w:p w14:paraId="22F5210D" w14:textId="77777777" w:rsidR="008A3D0A" w:rsidRDefault="008A3D0A" w:rsidP="008A3D0A">
      <w:r>
        <w:t>Your work (4):</w:t>
      </w:r>
    </w:p>
    <w:p w14:paraId="3101C345" w14:textId="77777777" w:rsidR="008A3D0A" w:rsidRDefault="008A3D0A" w:rsidP="008A3D0A">
      <w:pPr>
        <w:rPr>
          <w:color w:val="FF0000"/>
        </w:rPr>
      </w:pPr>
      <w:r>
        <w:rPr>
          <w:color w:val="FF0000"/>
        </w:rPr>
        <w:t xml:space="preserve">For sparse coding, we concern how many non-zero items there are in C. We set the same </w:t>
      </w:r>
      <w:proofErr w:type="spellStart"/>
      <w:r>
        <w:rPr>
          <w:color w:val="FF0000"/>
        </w:rPr>
        <w:t>sparsity</w:t>
      </w:r>
      <w:proofErr w:type="spellEnd"/>
      <w:r>
        <w:rPr>
          <w:color w:val="FF0000"/>
        </w:rPr>
        <w:t xml:space="preserve"> f, and determine the basic motions as,</w:t>
      </w:r>
    </w:p>
    <w:p w14:paraId="2BACF5D9" w14:textId="77777777" w:rsidR="008A3D0A" w:rsidRPr="00F92789" w:rsidRDefault="008A3D0A" w:rsidP="008A3D0A">
      <w:pPr>
        <w:rPr>
          <w:rFonts w:asciiTheme="minorHAnsi" w:hAnsiTheme="minorHAnsi" w:cstheme="minorBidi"/>
          <w:color w:val="FF0000"/>
          <w:lang w:eastAsia="zh-CN"/>
        </w:rPr>
      </w:pPr>
      <w:r w:rsidRPr="00F92789">
        <w:rPr>
          <w:rFonts w:asciiTheme="minorHAnsi" w:hAnsiTheme="minorHAnsi" w:cstheme="minorBidi"/>
          <w:color w:val="FF0000"/>
          <w:lang w:eastAsia="zh-CN"/>
        </w:rPr>
        <w:t>1</w:t>
      </w:r>
      <w:r w:rsidRPr="00F92789">
        <w:rPr>
          <w:rFonts w:asciiTheme="minorHAnsi" w:hAnsiTheme="minorHAnsi" w:cstheme="minorBidi"/>
          <w:color w:val="FF0000"/>
          <w:vertAlign w:val="superscript"/>
          <w:lang w:eastAsia="zh-CN"/>
        </w:rPr>
        <w:t>st</w:t>
      </w:r>
      <w:r w:rsidRPr="00F92789">
        <w:rPr>
          <w:rFonts w:asciiTheme="minorHAnsi" w:hAnsiTheme="minorHAnsi" w:cstheme="minorBidi"/>
          <w:color w:val="FF0000"/>
          <w:lang w:eastAsia="zh-CN"/>
        </w:rPr>
        <w:t xml:space="preserve"> basic motion,      </w:t>
      </w:r>
      <m:oMath>
        <m:sSup>
          <m:sSupPr>
            <m:ctrlPr>
              <w:rPr>
                <w:rFonts w:ascii="Cambria Math" w:hAnsi="Cambria Math" w:cstheme="minorBidi"/>
                <w:i/>
                <w:color w:val="FF0000"/>
                <w:lang w:eastAsia="zh-CN"/>
              </w:rPr>
            </m:ctrlPr>
          </m:sSupPr>
          <m:e>
            <m:r>
              <w:rPr>
                <w:rFonts w:ascii="Cambria Math" w:hAnsi="Cambria Math" w:cstheme="minorBidi"/>
                <w:color w:val="FF0000"/>
                <w:lang w:eastAsia="zh-CN"/>
              </w:rPr>
              <m:t>X</m:t>
            </m:r>
          </m:e>
          <m:sup>
            <m:r>
              <w:rPr>
                <w:rFonts w:ascii="Cambria Math" w:hAnsi="Cambria Math" w:cstheme="minorBidi"/>
                <w:color w:val="FF0000"/>
                <w:lang w:eastAsia="zh-CN"/>
              </w:rPr>
              <m:t>(1)</m:t>
            </m:r>
          </m:sup>
        </m:sSup>
        <m:r>
          <w:rPr>
            <w:rFonts w:ascii="Cambria Math" w:hAnsi="Cambria Math" w:cstheme="minorBidi"/>
            <w:color w:val="FF0000"/>
            <w:lang w:eastAsia="zh-CN"/>
          </w:rPr>
          <m:t>=</m:t>
        </m:r>
        <m:r>
          <w:rPr>
            <w:rFonts w:ascii="Cambria Math" w:hAnsi="Cambria Math"/>
            <w:color w:val="FF0000"/>
            <w:lang w:eastAsia="zh-CN"/>
          </w:rPr>
          <m:t>X</m:t>
        </m:r>
        <m:d>
          <m:dPr>
            <m:ctrlPr>
              <w:rPr>
                <w:rFonts w:ascii="Cambria Math" w:hAnsi="Cambria Math"/>
                <w:i/>
                <w:color w:val="FF0000"/>
                <w:lang w:eastAsia="zh-CN"/>
              </w:rPr>
            </m:ctrlPr>
          </m:dPr>
          <m:e>
            <m:r>
              <w:rPr>
                <w:rFonts w:ascii="Cambria Math" w:hAnsi="Cambria Math"/>
                <w:color w:val="FF0000"/>
                <w:lang w:eastAsia="zh-CN"/>
              </w:rPr>
              <m:t>f</m:t>
            </m:r>
          </m:e>
        </m:d>
        <m:r>
          <w:rPr>
            <w:rFonts w:ascii="Cambria Math" w:hAnsi="Cambria Math"/>
            <w:color w:val="FF0000"/>
            <w:lang w:eastAsia="zh-CN"/>
          </w:rPr>
          <m:t>=WC</m:t>
        </m:r>
        <m:d>
          <m:dPr>
            <m:ctrlPr>
              <w:rPr>
                <w:rFonts w:ascii="Cambria Math" w:hAnsi="Cambria Math"/>
                <w:i/>
                <w:color w:val="FF0000"/>
                <w:lang w:eastAsia="zh-CN"/>
              </w:rPr>
            </m:ctrlPr>
          </m:dPr>
          <m:e>
            <m:r>
              <w:rPr>
                <w:rFonts w:ascii="Cambria Math" w:hAnsi="Cambria Math"/>
                <w:color w:val="FF0000"/>
                <w:lang w:eastAsia="zh-CN"/>
              </w:rPr>
              <m:t>f</m:t>
            </m:r>
          </m:e>
        </m:d>
      </m:oMath>
    </w:p>
    <w:p w14:paraId="2560601F" w14:textId="77777777" w:rsidR="008A3D0A" w:rsidRPr="00F92789" w:rsidRDefault="008A3D0A" w:rsidP="008A3D0A">
      <w:pPr>
        <w:rPr>
          <w:rFonts w:asciiTheme="minorHAnsi" w:hAnsiTheme="minorHAnsi" w:cstheme="minorBidi"/>
          <w:color w:val="FF0000"/>
          <w:lang w:eastAsia="zh-CN"/>
        </w:rPr>
      </w:pPr>
      <w:r w:rsidRPr="00F92789">
        <w:rPr>
          <w:rFonts w:asciiTheme="minorHAnsi" w:hAnsiTheme="minorHAnsi" w:cstheme="minorBidi"/>
          <w:color w:val="FF0000"/>
          <w:lang w:eastAsia="zh-CN"/>
        </w:rPr>
        <w:t xml:space="preserve">Update </w:t>
      </w:r>
      <w:r w:rsidRPr="00F92789">
        <w:rPr>
          <w:rFonts w:asciiTheme="minorHAnsi" w:hAnsiTheme="minorHAnsi" w:cstheme="minorBidi"/>
          <w:i/>
          <w:color w:val="FF0000"/>
          <w:lang w:eastAsia="zh-CN"/>
        </w:rPr>
        <w:t>X</w:t>
      </w:r>
      <w:r w:rsidRPr="00F92789">
        <w:rPr>
          <w:rFonts w:asciiTheme="minorHAnsi" w:hAnsiTheme="minorHAnsi" w:cstheme="minorBidi"/>
          <w:color w:val="FF0000"/>
          <w:lang w:eastAsia="zh-CN"/>
        </w:rPr>
        <w:t xml:space="preserve">, i.e. residual motion,                      </w:t>
      </w:r>
      <m:oMath>
        <m:r>
          <w:rPr>
            <w:rFonts w:ascii="Cambria Math" w:hAnsi="Cambria Math" w:cstheme="minorBidi"/>
            <w:color w:val="FF0000"/>
            <w:lang w:eastAsia="zh-CN"/>
          </w:rPr>
          <m:t>X←X-</m:t>
        </m:r>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(1)</m:t>
            </m:r>
          </m:sup>
        </m:sSup>
      </m:oMath>
    </w:p>
    <w:p w14:paraId="7D545A60" w14:textId="77777777" w:rsidR="008A3D0A" w:rsidRPr="00F92789" w:rsidRDefault="008A3D0A" w:rsidP="008A3D0A">
      <w:pPr>
        <w:rPr>
          <w:rFonts w:asciiTheme="minorHAnsi" w:hAnsiTheme="minorHAnsi" w:cstheme="minorBidi"/>
          <w:color w:val="FF0000"/>
          <w:lang w:eastAsia="zh-CN"/>
        </w:rPr>
      </w:pPr>
      <w:r w:rsidRPr="00F92789">
        <w:rPr>
          <w:rFonts w:asciiTheme="minorHAnsi" w:hAnsiTheme="minorHAnsi" w:cstheme="minorBidi"/>
          <w:color w:val="FF0000"/>
          <w:lang w:eastAsia="zh-CN"/>
        </w:rPr>
        <w:t>2</w:t>
      </w:r>
      <w:r w:rsidRPr="00F92789">
        <w:rPr>
          <w:rFonts w:asciiTheme="minorHAnsi" w:hAnsiTheme="minorHAnsi" w:cstheme="minorBidi"/>
          <w:color w:val="FF0000"/>
          <w:vertAlign w:val="superscript"/>
          <w:lang w:eastAsia="zh-CN"/>
        </w:rPr>
        <w:t>nd</w:t>
      </w:r>
      <w:r w:rsidRPr="00F92789">
        <w:rPr>
          <w:rFonts w:asciiTheme="minorHAnsi" w:hAnsiTheme="minorHAnsi" w:cstheme="minorBidi"/>
          <w:color w:val="FF0000"/>
          <w:lang w:eastAsia="zh-CN"/>
        </w:rPr>
        <w:t xml:space="preserve"> basic motion,      </w:t>
      </w:r>
      <m:oMath>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(2)</m:t>
            </m:r>
          </m:sup>
        </m:sSup>
        <m:r>
          <w:rPr>
            <w:rFonts w:ascii="Cambria Math" w:hAnsi="Cambria Math"/>
            <w:color w:val="FF0000"/>
            <w:lang w:eastAsia="zh-CN"/>
          </w:rPr>
          <m:t>=WC</m:t>
        </m:r>
        <m:d>
          <m:dPr>
            <m:ctrlPr>
              <w:rPr>
                <w:rFonts w:ascii="Cambria Math" w:hAnsi="Cambria Math"/>
                <w:i/>
                <w:color w:val="FF0000"/>
                <w:lang w:eastAsia="zh-CN"/>
              </w:rPr>
            </m:ctrlPr>
          </m:dPr>
          <m:e>
            <m:r>
              <w:rPr>
                <w:rFonts w:ascii="Cambria Math" w:hAnsi="Cambria Math"/>
                <w:color w:val="FF0000"/>
                <w:lang w:eastAsia="zh-CN"/>
              </w:rPr>
              <m:t>f</m:t>
            </m:r>
          </m:e>
        </m:d>
      </m:oMath>
    </w:p>
    <w:p w14:paraId="281C2244" w14:textId="77777777" w:rsidR="008A3D0A" w:rsidRPr="00F92789" w:rsidRDefault="008A3D0A" w:rsidP="008A3D0A">
      <w:pPr>
        <w:rPr>
          <w:rFonts w:asciiTheme="minorHAnsi" w:hAnsiTheme="minorHAnsi" w:cstheme="minorBidi"/>
          <w:color w:val="FF0000"/>
          <w:lang w:eastAsia="zh-CN"/>
        </w:rPr>
      </w:pPr>
      <w:r w:rsidRPr="00F92789">
        <w:rPr>
          <w:rFonts w:asciiTheme="minorHAnsi" w:hAnsiTheme="minorHAnsi" w:cstheme="minorBidi"/>
          <w:color w:val="FF0000"/>
        </w:rPr>
        <w:t xml:space="preserve">Update </w:t>
      </w:r>
      <w:r w:rsidRPr="00F92789">
        <w:rPr>
          <w:rFonts w:asciiTheme="minorHAnsi" w:hAnsiTheme="minorHAnsi" w:cstheme="minorBidi"/>
          <w:i/>
          <w:color w:val="FF0000"/>
        </w:rPr>
        <w:t>X</w:t>
      </w:r>
      <w:r w:rsidRPr="00F92789">
        <w:rPr>
          <w:rFonts w:asciiTheme="minorHAnsi" w:hAnsiTheme="minorHAnsi" w:cstheme="minorBidi"/>
          <w:color w:val="FF0000"/>
        </w:rPr>
        <w:t xml:space="preserve">,                                              </w:t>
      </w:r>
      <m:oMath>
        <m:r>
          <w:rPr>
            <w:rFonts w:ascii="Cambria Math" w:hAnsi="Cambria Math" w:cstheme="minorBidi"/>
            <w:color w:val="FF0000"/>
            <w:lang w:eastAsia="zh-CN"/>
          </w:rPr>
          <m:t>X←X-</m:t>
        </m:r>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(2)</m:t>
            </m:r>
          </m:sup>
        </m:sSup>
      </m:oMath>
    </w:p>
    <w:p w14:paraId="5A5B5B40" w14:textId="77777777" w:rsidR="008A3D0A" w:rsidRPr="00F92789" w:rsidRDefault="008A3D0A" w:rsidP="008A3D0A">
      <w:pPr>
        <w:rPr>
          <w:rFonts w:asciiTheme="minorHAnsi" w:hAnsiTheme="minorHAnsi" w:cstheme="minorBidi"/>
          <w:color w:val="FF0000"/>
          <w:lang w:eastAsia="zh-CN"/>
        </w:rPr>
      </w:pPr>
      <w:r w:rsidRPr="00F92789">
        <w:rPr>
          <w:rFonts w:asciiTheme="minorHAnsi" w:hAnsiTheme="minorHAnsi" w:cstheme="minorBidi"/>
          <w:color w:val="FF0000"/>
          <w:lang w:eastAsia="zh-CN"/>
        </w:rPr>
        <w:t>And so on……</w:t>
      </w:r>
    </w:p>
    <w:p w14:paraId="7DC88A33" w14:textId="77777777" w:rsidR="008A3D0A" w:rsidRPr="00F92789" w:rsidRDefault="008A3D0A" w:rsidP="008A3D0A">
      <w:pPr>
        <w:rPr>
          <w:color w:val="FF0000"/>
        </w:rPr>
      </w:pPr>
    </w:p>
    <w:p w14:paraId="116AD292" w14:textId="77777777" w:rsidR="008A3D0A" w:rsidRDefault="008A3D0A" w:rsidP="008A3D0A">
      <w:pPr>
        <w:rPr>
          <w:color w:val="FF0000"/>
          <w:lang w:eastAsia="zh-CN"/>
        </w:rPr>
      </w:pPr>
      <w:r w:rsidRPr="00C22A50">
        <w:rPr>
          <w:color w:val="FF0000"/>
        </w:rPr>
        <w:t xml:space="preserve">Reconstruction, </w:t>
      </w:r>
      <m:oMath>
        <m:sSub>
          <m:sSubPr>
            <m:ctrlPr>
              <w:rPr>
                <w:rFonts w:ascii="Cambria Math" w:hAnsi="Cambria Math"/>
                <w:i/>
                <w:color w:val="FF0000"/>
                <w:lang w:eastAsia="zh-CN"/>
              </w:rPr>
            </m:ctrlPr>
          </m:sSubPr>
          <m:e>
            <m:r>
              <w:rPr>
                <w:rFonts w:ascii="Cambria Math" w:hAnsi="Cambria Math"/>
                <w:color w:val="FF0000"/>
                <w:lang w:eastAsia="zh-CN"/>
              </w:rPr>
              <m:t>X</m:t>
            </m:r>
          </m:e>
          <m:sub>
            <m:r>
              <w:rPr>
                <w:rFonts w:ascii="Cambria Math" w:hAnsi="Cambria Math"/>
                <w:color w:val="FF0000"/>
                <w:lang w:eastAsia="zh-CN"/>
              </w:rPr>
              <m:t>i</m:t>
            </m:r>
          </m:sub>
        </m:sSub>
        <m:r>
          <w:rPr>
            <w:rFonts w:ascii="Cambria Math" w:hAnsi="Cambria Math"/>
            <w:color w:val="FF0000"/>
            <w:lang w:eastAsia="zh-CN"/>
          </w:rPr>
          <m:t>=</m:t>
        </m:r>
        <m:nary>
          <m:naryPr>
            <m:chr m:val="∑"/>
            <m:limLoc m:val="undOvr"/>
            <m:ctrlPr>
              <w:rPr>
                <w:rFonts w:ascii="Cambria Math" w:hAnsi="Cambria Math"/>
                <w:i/>
                <w:color w:val="FF0000"/>
                <w:lang w:eastAsia="zh-CN"/>
              </w:rPr>
            </m:ctrlPr>
          </m:naryPr>
          <m:sub>
            <m:r>
              <w:rPr>
                <w:rFonts w:ascii="Cambria Math" w:hAnsi="Cambria Math"/>
                <w:color w:val="FF0000"/>
                <w:lang w:eastAsia="zh-CN"/>
              </w:rPr>
              <m:t>k=0</m:t>
            </m:r>
          </m:sub>
          <m:sup>
            <m:r>
              <w:rPr>
                <w:rFonts w:ascii="Cambria Math" w:hAnsi="Cambria Math"/>
                <w:color w:val="FF0000"/>
                <w:lang w:eastAsia="zh-CN"/>
              </w:rPr>
              <m:t>m</m:t>
            </m:r>
          </m:sup>
          <m:e>
            <m:sSup>
              <m:sSupPr>
                <m:ctrlPr>
                  <w:rPr>
                    <w:rFonts w:ascii="Cambria Math" w:hAnsi="Cambria Math"/>
                    <w:i/>
                    <w:color w:val="FF0000"/>
                    <w:lang w:eastAsia="zh-CN"/>
                  </w:rPr>
                </m:ctrlPr>
              </m:sSupPr>
              <m:e>
                <m:r>
                  <w:rPr>
                    <w:rFonts w:ascii="Cambria Math" w:hAnsi="Cambria Math"/>
                    <w:color w:val="FF0000"/>
                    <w:lang w:eastAsia="zh-CN"/>
                  </w:rPr>
                  <m:t>X</m:t>
                </m:r>
              </m:e>
              <m:sup>
                <m:r>
                  <w:rPr>
                    <w:rFonts w:ascii="Cambria Math" w:hAnsi="Cambria Math"/>
                    <w:color w:val="FF0000"/>
                    <w:lang w:eastAsia="zh-CN"/>
                  </w:rPr>
                  <m:t>(k)</m:t>
                </m:r>
              </m:sup>
            </m:sSup>
            <m:r>
              <w:rPr>
                <w:rFonts w:ascii="Cambria Math" w:hAnsi="Cambria Math"/>
                <w:color w:val="FF0000"/>
                <w:lang w:eastAsia="zh-CN"/>
              </w:rPr>
              <m:t>(f)</m:t>
            </m:r>
          </m:e>
        </m:nary>
      </m:oMath>
    </w:p>
    <w:p w14:paraId="4A1CF13F" w14:textId="77777777" w:rsidR="008A3D0A" w:rsidRDefault="008A3D0A" w:rsidP="008A3D0A">
      <w:pPr>
        <w:rPr>
          <w:color w:val="FF0000"/>
          <w:lang w:eastAsia="zh-CN"/>
        </w:rPr>
      </w:pPr>
      <w:r>
        <w:rPr>
          <w:color w:val="FF0000"/>
          <w:lang w:eastAsia="zh-CN"/>
        </w:rPr>
        <w:t>For the k-</w:t>
      </w:r>
      <w:proofErr w:type="spellStart"/>
      <w:r>
        <w:rPr>
          <w:color w:val="FF0000"/>
          <w:lang w:eastAsia="zh-CN"/>
        </w:rPr>
        <w:t>th</w:t>
      </w:r>
      <w:proofErr w:type="spellEnd"/>
      <w:r>
        <w:rPr>
          <w:color w:val="FF0000"/>
          <w:lang w:eastAsia="zh-CN"/>
        </w:rPr>
        <w:t xml:space="preserve"> basic motion,</w:t>
      </w:r>
    </w:p>
    <w:p w14:paraId="535FDF4B" w14:textId="77777777" w:rsidR="008A3D0A" w:rsidRPr="00DC4A2E" w:rsidRDefault="00727D80" w:rsidP="008A3D0A">
      <w:pPr>
        <w:rPr>
          <w:color w:val="FF0000"/>
        </w:rPr>
      </w:pPr>
      <m:oMathPara>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(k)</m:t>
              </m:r>
            </m:sup>
          </m:sSubSup>
          <m:r>
            <w:rPr>
              <w:rFonts w:ascii="Cambria Math" w:hAnsi="Cambria Math"/>
              <w:color w:val="FF0000"/>
            </w:rPr>
            <m:t>(f)=</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i</m:t>
              </m:r>
            </m:sub>
            <m:sup>
              <m:r>
                <w:rPr>
                  <w:rFonts w:ascii="Cambria Math" w:hAnsi="Cambria Math"/>
                  <w:color w:val="FF0000"/>
                </w:rPr>
                <m:t>(k)</m:t>
              </m:r>
            </m:sup>
          </m:sSubSup>
          <m:r>
            <w:rPr>
              <w:rFonts w:ascii="Cambria Math" w:hAnsi="Cambria Math"/>
              <w:color w:val="FF0000"/>
            </w:rPr>
            <m:t>(f)=</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d>
                <m:dPr>
                  <m:ctrlPr>
                    <w:rPr>
                      <w:rFonts w:ascii="Cambria Math" w:hAnsi="Cambria Math"/>
                      <w:i/>
                      <w:color w:val="FF0000"/>
                    </w:rPr>
                  </m:ctrlPr>
                </m:dPr>
                <m:e>
                  <m:r>
                    <w:rPr>
                      <w:rFonts w:ascii="Cambria Math" w:hAnsi="Cambria Math"/>
                      <w:color w:val="FF0000"/>
                    </w:rPr>
                    <m:t>U</m:t>
                  </m:r>
                  <m:r>
                    <m:rPr>
                      <m:sty m:val="p"/>
                    </m:rPr>
                    <w:rPr>
                      <w:rFonts w:ascii="Cambria Math" w:hAnsi="Cambria Math"/>
                      <w:color w:val="FF0000"/>
                    </w:rPr>
                    <m:t>Σ</m:t>
                  </m:r>
                  <m:ctrlPr>
                    <w:rPr>
                      <w:rFonts w:ascii="Cambria Math" w:hAnsi="Cambria Math"/>
                      <w:color w:val="FF0000"/>
                    </w:rPr>
                  </m:ctrlPr>
                </m:e>
              </m:d>
            </m:e>
            <m:sub>
              <m:r>
                <w:rPr>
                  <w:rFonts w:ascii="Cambria Math" w:hAnsi="Cambria Math"/>
                  <w:color w:val="FF0000"/>
                </w:rPr>
                <m:t>i</m:t>
              </m:r>
            </m:sub>
            <m:sup>
              <m:r>
                <w:rPr>
                  <w:rFonts w:ascii="Cambria Math" w:hAnsi="Cambria Math"/>
                  <w:color w:val="FF0000"/>
                </w:rPr>
                <m:t>(k)</m:t>
              </m:r>
            </m:sup>
          </m:sSub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e>
            <m:sup>
              <m:r>
                <w:rPr>
                  <w:rFonts w:ascii="Cambria Math" w:hAnsi="Cambria Math"/>
                  <w:color w:val="FF0000"/>
                </w:rPr>
                <m:t>T</m:t>
              </m:r>
            </m:sup>
          </m:s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i</m:t>
              </m:r>
            </m:sub>
            <m:sup>
              <m:r>
                <w:rPr>
                  <w:rFonts w:ascii="Cambria Math" w:hAnsi="Cambria Math"/>
                  <w:color w:val="FF0000"/>
                </w:rPr>
                <m:t>(k)</m:t>
              </m:r>
            </m:sup>
          </m:sSub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e>
            <m:sup>
              <m:r>
                <w:rPr>
                  <w:rFonts w:ascii="Cambria Math" w:hAnsi="Cambria Math"/>
                  <w:color w:val="FF0000"/>
                </w:rPr>
                <m:t>T</m:t>
              </m:r>
            </m:sup>
          </m:sSup>
        </m:oMath>
      </m:oMathPara>
    </w:p>
    <w:p w14:paraId="20061F2F" w14:textId="77777777" w:rsidR="008A3D0A" w:rsidRPr="00C22A50" w:rsidRDefault="008A3D0A" w:rsidP="008A3D0A">
      <w:pPr>
        <w:rPr>
          <w:color w:val="FF0000"/>
          <w:lang w:eastAsia="zh-CN"/>
        </w:rPr>
      </w:pPr>
    </w:p>
    <w:p w14:paraId="25E706DF" w14:textId="77777777" w:rsidR="008A3D0A" w:rsidRDefault="008A3D0A" w:rsidP="008A3D0A">
      <w:pPr>
        <w:rPr>
          <w:color w:val="FF0000"/>
        </w:rPr>
      </w:pPr>
    </w:p>
    <w:p w14:paraId="2AFF66B7" w14:textId="77777777" w:rsidR="008A3D0A" w:rsidRDefault="008A3D0A" w:rsidP="008A3D0A">
      <w:pPr>
        <w:rPr>
          <w:color w:val="FF0000"/>
        </w:rPr>
      </w:pPr>
      <w:r>
        <w:rPr>
          <w:color w:val="FF0000"/>
        </w:rPr>
        <w:t>Motion synthesis,</w:t>
      </w:r>
    </w:p>
    <w:p w14:paraId="23143BD2" w14:textId="77777777" w:rsidR="008A3D0A" w:rsidRPr="00DC4A2E" w:rsidRDefault="00727D80" w:rsidP="008A3D0A">
      <w:pPr>
        <w:rPr>
          <w:color w:val="FF0000"/>
        </w:rPr>
      </w:pPr>
      <m:oMathPara>
        <m:oMath>
          <m:sSubSup>
            <m:sSubSupPr>
              <m:ctrlPr>
                <w:rPr>
                  <w:rFonts w:ascii="Cambria Math" w:hAnsi="Cambria Math"/>
                  <w:i/>
                  <w:color w:val="FF0000"/>
                  <w:lang w:eastAsia="zh-CN"/>
                </w:rPr>
              </m:ctrlPr>
            </m:sSubSupPr>
            <m:e>
              <m:r>
                <w:rPr>
                  <w:rFonts w:ascii="Cambria Math" w:hAnsi="Cambria Math"/>
                  <w:color w:val="FF0000"/>
                  <w:lang w:eastAsia="zh-CN"/>
                </w:rPr>
                <m:t>X</m:t>
              </m:r>
            </m:e>
            <m:sub>
              <m:r>
                <w:rPr>
                  <w:rFonts w:ascii="Cambria Math" w:hAnsi="Cambria Math"/>
                  <w:color w:val="FF0000"/>
                  <w:lang w:eastAsia="zh-CN"/>
                </w:rPr>
                <m:t>i</m:t>
              </m:r>
            </m:sub>
            <m:sup>
              <m:r>
                <w:rPr>
                  <w:rFonts w:ascii="Cambria Math" w:hAnsi="Cambria Math"/>
                  <w:color w:val="FF0000"/>
                  <w:lang w:eastAsia="zh-CN"/>
                </w:rPr>
                <m:t>'</m:t>
              </m:r>
            </m:sup>
          </m:sSubSup>
          <m:r>
            <w:rPr>
              <w:rFonts w:ascii="Cambria Math" w:hAnsi="Cambria Math"/>
              <w:color w:val="FF0000"/>
              <w:lang w:eastAsia="zh-CN"/>
            </w:rPr>
            <m:t>=</m:t>
          </m:r>
          <m:sSubSup>
            <m:sSubSupPr>
              <m:ctrlPr>
                <w:rPr>
                  <w:rFonts w:ascii="Cambria Math" w:hAnsi="Cambria Math"/>
                  <w:i/>
                  <w:color w:val="FF0000"/>
                  <w:lang w:eastAsia="zh-CN"/>
                </w:rPr>
              </m:ctrlPr>
            </m:sSubSupPr>
            <m:e>
              <m:r>
                <w:rPr>
                  <w:rFonts w:ascii="Cambria Math" w:hAnsi="Cambria Math"/>
                  <w:color w:val="FF0000"/>
                  <w:lang w:eastAsia="zh-CN"/>
                </w:rPr>
                <m:t>X</m:t>
              </m:r>
            </m:e>
            <m:sub>
              <m:r>
                <w:rPr>
                  <w:rFonts w:ascii="Cambria Math" w:hAnsi="Cambria Math"/>
                  <w:color w:val="FF0000"/>
                  <w:lang w:eastAsia="zh-CN"/>
                </w:rPr>
                <m:t>i</m:t>
              </m:r>
            </m:sub>
            <m:sup>
              <m:r>
                <w:rPr>
                  <w:rFonts w:ascii="Cambria Math" w:hAnsi="Cambria Math"/>
                  <w:color w:val="FF0000"/>
                  <w:lang w:eastAsia="zh-CN"/>
                </w:rPr>
                <m:t>(1)</m:t>
              </m:r>
            </m:sup>
          </m:sSubSup>
          <m:d>
            <m:dPr>
              <m:ctrlPr>
                <w:rPr>
                  <w:rFonts w:ascii="Cambria Math" w:hAnsi="Cambria Math"/>
                  <w:i/>
                  <w:color w:val="FF0000"/>
                  <w:lang w:eastAsia="zh-CN"/>
                </w:rPr>
              </m:ctrlPr>
            </m:dPr>
            <m:e>
              <m:r>
                <w:rPr>
                  <w:rFonts w:ascii="Cambria Math" w:hAnsi="Cambria Math"/>
                  <w:color w:val="FF0000"/>
                  <w:lang w:eastAsia="zh-CN"/>
                </w:rPr>
                <m:t>f</m:t>
              </m:r>
            </m:e>
          </m:d>
          <m:r>
            <w:rPr>
              <w:rFonts w:ascii="Cambria Math" w:hAnsi="Cambria Math"/>
              <w:color w:val="FF0000"/>
              <w:lang w:eastAsia="zh-CN"/>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(m)</m:t>
              </m:r>
            </m:sup>
          </m:sSubSup>
          <m:r>
            <w:rPr>
              <w:rFonts w:ascii="Cambria Math" w:hAnsi="Cambria Math"/>
              <w:color w:val="FF0000"/>
            </w:rPr>
            <m:t>(f)</m:t>
          </m:r>
        </m:oMath>
      </m:oMathPara>
    </w:p>
    <w:p w14:paraId="5A47A9C0" w14:textId="77777777" w:rsidR="008A3D0A" w:rsidRPr="006224AC" w:rsidRDefault="008A3D0A" w:rsidP="008A3D0A">
      <w:pPr>
        <w:rPr>
          <w:color w:val="FF0000"/>
        </w:rPr>
      </w:pPr>
      <w:r>
        <w:rPr>
          <w:color w:val="FF0000"/>
        </w:rPr>
        <w:t>which needs to be pre-processed by DTW</w:t>
      </w:r>
    </w:p>
    <w:p w14:paraId="0A480903" w14:textId="77777777" w:rsidR="008A3D0A" w:rsidRPr="006224AC" w:rsidRDefault="008A3D0A" w:rsidP="008A3D0A">
      <w:pPr>
        <w:rPr>
          <w:color w:val="FF0000"/>
        </w:rPr>
      </w:pPr>
    </w:p>
    <w:p w14:paraId="088E7EE7" w14:textId="77777777" w:rsidR="008A3D0A" w:rsidRDefault="008A3D0A" w:rsidP="008A3D0A">
      <w:pPr>
        <w:rPr>
          <w:color w:val="FF0000"/>
        </w:rPr>
      </w:pPr>
      <w:r>
        <w:rPr>
          <w:color w:val="FF0000"/>
        </w:rPr>
        <w:t xml:space="preserve">Motion retargeting, </w:t>
      </w:r>
    </w:p>
    <w:p w14:paraId="5DA709FB" w14:textId="77777777" w:rsidR="008A3D0A" w:rsidRPr="00DC4A2E" w:rsidRDefault="00727D80" w:rsidP="008A3D0A">
      <w:pPr>
        <w:rPr>
          <w:color w:val="FF0000"/>
        </w:rPr>
      </w:pPr>
      <m:oMathPara>
        <m:oMath>
          <m:sSubSup>
            <m:sSubSupPr>
              <m:ctrlPr>
                <w:rPr>
                  <w:rFonts w:ascii="Cambria Math" w:hAnsi="Cambria Math"/>
                  <w:i/>
                  <w:color w:val="FF0000"/>
                  <w:lang w:eastAsia="zh-CN"/>
                </w:rPr>
              </m:ctrlPr>
            </m:sSubSupPr>
            <m:e>
              <m:r>
                <w:rPr>
                  <w:rFonts w:ascii="Cambria Math" w:hAnsi="Cambria Math"/>
                  <w:color w:val="FF0000"/>
                  <w:lang w:eastAsia="zh-CN"/>
                </w:rPr>
                <m:t>X</m:t>
              </m:r>
            </m:e>
            <m:sub>
              <m:r>
                <w:rPr>
                  <w:rFonts w:ascii="Cambria Math" w:hAnsi="Cambria Math"/>
                  <w:color w:val="FF0000"/>
                  <w:lang w:eastAsia="zh-CN"/>
                </w:rPr>
                <m:t>i</m:t>
              </m:r>
            </m:sub>
            <m:sup>
              <m:r>
                <w:rPr>
                  <w:rFonts w:ascii="Cambria Math" w:hAnsi="Cambria Math"/>
                  <w:color w:val="FF0000"/>
                  <w:lang w:eastAsia="zh-CN"/>
                </w:rPr>
                <m:t>'</m:t>
              </m:r>
            </m:sup>
          </m:sSubSup>
          <m:r>
            <w:rPr>
              <w:rFonts w:ascii="Cambria Math" w:hAnsi="Cambria Math"/>
              <w:color w:val="FF0000"/>
              <w:lang w:eastAsia="zh-CN"/>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(0)</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(0)</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(0)</m:t>
              </m:r>
            </m:sup>
          </m:sSubSup>
          <m:d>
            <m:dPr>
              <m:ctrlPr>
                <w:rPr>
                  <w:rFonts w:ascii="Cambria Math" w:hAnsi="Cambria Math"/>
                  <w:i/>
                  <w:color w:val="FF0000"/>
                </w:rPr>
              </m:ctrlPr>
            </m:dPr>
            <m:e>
              <m:r>
                <w:rPr>
                  <w:rFonts w:ascii="Cambria Math" w:hAnsi="Cambria Math"/>
                  <w:color w:val="FF0000"/>
                </w:rPr>
                <m:t>f</m:t>
              </m:r>
            </m:e>
          </m:d>
          <m:r>
            <w:rPr>
              <w:rFonts w:ascii="Cambria Math" w:hAnsi="Cambria Math"/>
              <w:color w:val="FF0000"/>
              <w:lang w:eastAsia="zh-CN"/>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(k)</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(k)</m:t>
              </m:r>
            </m:sup>
          </m:sSubSup>
          <m:d>
            <m:dPr>
              <m:ctrlPr>
                <w:rPr>
                  <w:rFonts w:ascii="Cambria Math" w:hAnsi="Cambria Math"/>
                  <w:i/>
                  <w:color w:val="FF0000"/>
                </w:rPr>
              </m:ctrlPr>
            </m:dPr>
            <m:e>
              <m:r>
                <w:rPr>
                  <w:rFonts w:ascii="Cambria Math" w:hAnsi="Cambria Math"/>
                  <w:color w:val="FF0000"/>
                </w:rPr>
                <m:t>f</m:t>
              </m:r>
            </m:e>
          </m:d>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W</m:t>
              </m:r>
            </m:e>
            <m:sub>
              <m:r>
                <w:rPr>
                  <w:rFonts w:ascii="Cambria Math" w:hAnsi="Cambria Math"/>
                  <w:color w:val="FF0000"/>
                </w:rPr>
                <m:t>i</m:t>
              </m:r>
            </m:sub>
            <m:sup>
              <m:r>
                <w:rPr>
                  <w:rFonts w:ascii="Cambria Math" w:hAnsi="Cambria Math"/>
                  <w:color w:val="FF0000"/>
                </w:rPr>
                <m:t>(m)</m:t>
              </m:r>
            </m:sup>
          </m:sSubSup>
          <m:sSubSup>
            <m:sSubSupPr>
              <m:ctrlPr>
                <w:rPr>
                  <w:rFonts w:ascii="Cambria Math" w:hAnsi="Cambria Math"/>
                  <w:i/>
                  <w:color w:val="FF0000"/>
                </w:rPr>
              </m:ctrlPr>
            </m:sSubSupPr>
            <m:e>
              <m:r>
                <w:rPr>
                  <w:rFonts w:ascii="Cambria Math" w:hAnsi="Cambria Math"/>
                  <w:color w:val="FF0000"/>
                </w:rPr>
                <m:t>K</m:t>
              </m:r>
            </m:e>
            <m:sub>
              <m:r>
                <w:rPr>
                  <w:rFonts w:ascii="Cambria Math" w:hAnsi="Cambria Math"/>
                  <w:color w:val="FF0000"/>
                </w:rPr>
                <m:t>j</m:t>
              </m:r>
            </m:sub>
            <m:sup>
              <m:r>
                <w:rPr>
                  <w:rFonts w:ascii="Cambria Math" w:hAnsi="Cambria Math"/>
                  <w:color w:val="FF0000"/>
                </w:rPr>
                <m:t>(m)</m:t>
              </m:r>
            </m:sup>
          </m:sSubSup>
          <m:d>
            <m:dPr>
              <m:ctrlPr>
                <w:rPr>
                  <w:rFonts w:ascii="Cambria Math" w:hAnsi="Cambria Math"/>
                  <w:i/>
                  <w:color w:val="FF0000"/>
                </w:rPr>
              </m:ctrlPr>
            </m:dPr>
            <m:e>
              <m:r>
                <w:rPr>
                  <w:rFonts w:ascii="Cambria Math" w:hAnsi="Cambria Math"/>
                  <w:color w:val="FF0000"/>
                </w:rPr>
                <m:t>f</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(m)</m:t>
              </m:r>
            </m:sup>
          </m:sSubSup>
          <m:d>
            <m:dPr>
              <m:ctrlPr>
                <w:rPr>
                  <w:rFonts w:ascii="Cambria Math" w:hAnsi="Cambria Math"/>
                  <w:i/>
                  <w:color w:val="FF0000"/>
                </w:rPr>
              </m:ctrlPr>
            </m:dPr>
            <m:e>
              <m:r>
                <w:rPr>
                  <w:rFonts w:ascii="Cambria Math" w:hAnsi="Cambria Math"/>
                  <w:color w:val="FF0000"/>
                </w:rPr>
                <m:t>f</m:t>
              </m:r>
            </m:e>
          </m:d>
        </m:oMath>
      </m:oMathPara>
    </w:p>
    <w:p w14:paraId="6C36C683" w14:textId="77777777" w:rsidR="008A3D0A" w:rsidRPr="006224AC" w:rsidRDefault="008A3D0A" w:rsidP="008A3D0A">
      <w:pPr>
        <w:rPr>
          <w:color w:val="FF0000"/>
        </w:rPr>
      </w:pPr>
    </w:p>
    <w:p w14:paraId="0C6A71C0" w14:textId="13AD4AE9" w:rsidR="008A3D0A" w:rsidRDefault="008A3D0A" w:rsidP="008A3D0A">
      <w:commentRangeStart w:id="62"/>
      <w:r>
        <w:t>Result</w:t>
      </w:r>
      <w:commentRangeEnd w:id="62"/>
      <w:r>
        <w:rPr>
          <w:rStyle w:val="CommentReference"/>
        </w:rPr>
        <w:commentReference w:id="62"/>
      </w:r>
      <w:ins w:id="63" w:author="het pin" w:date="2017-05-18T17:07:00Z">
        <w:r w:rsidR="00EE4440">
          <w:t xml:space="preserve"> This work use sparse coding on matrix C</w:t>
        </w:r>
      </w:ins>
      <w:r>
        <w:t>:</w:t>
      </w:r>
    </w:p>
    <w:p w14:paraId="6A9A8446" w14:textId="77777777" w:rsidR="008A3D0A" w:rsidRDefault="008A3D0A" w:rsidP="008A3D0A">
      <w:pPr>
        <w:rPr>
          <w:iCs/>
          <w:color w:val="0070C0"/>
        </w:rPr>
      </w:pPr>
      <w:r>
        <w:rPr>
          <w:color w:val="0070C0"/>
        </w:rPr>
        <w:t xml:space="preserve">- We use: Sparse coding to decompose motion into a set of basic motion </w:t>
      </w:r>
      <m:oMath>
        <m:r>
          <w:rPr>
            <w:rFonts w:ascii="Cambria Math" w:hAnsi="Cambria Math"/>
            <w:color w:val="0070C0"/>
          </w:rPr>
          <m:t>X=</m:t>
        </m:r>
        <m:nary>
          <m:naryPr>
            <m:chr m:val="∑"/>
            <m:limLoc m:val="undOvr"/>
            <m:ctrlPr>
              <w:rPr>
                <w:rFonts w:ascii="Cambria Math" w:hAnsi="Cambria Math"/>
                <w:i/>
                <w:iCs/>
                <w:color w:val="0070C0"/>
              </w:rPr>
            </m:ctrlPr>
          </m:naryPr>
          <m:sub>
            <m:r>
              <w:rPr>
                <w:rFonts w:ascii="Cambria Math" w:hAnsi="Cambria Math"/>
                <w:color w:val="0070C0"/>
              </w:rPr>
              <m:t>k=0</m:t>
            </m:r>
          </m:sub>
          <m:sup>
            <m:r>
              <w:rPr>
                <w:rFonts w:ascii="Cambria Math" w:hAnsi="Cambria Math"/>
                <w:color w:val="0070C0"/>
              </w:rPr>
              <m:t>m</m:t>
            </m:r>
          </m:sup>
          <m:e>
            <m:r>
              <w:rPr>
                <w:rFonts w:ascii="Cambria Math" w:hAnsi="Cambria Math"/>
                <w:color w:val="0070C0"/>
              </w:rPr>
              <m:t>X(</m:t>
            </m:r>
            <m:sSub>
              <m:sSubPr>
                <m:ctrlPr>
                  <w:rPr>
                    <w:rFonts w:ascii="Cambria Math" w:hAnsi="Cambria Math"/>
                    <w:i/>
                    <w:iCs/>
                    <w:color w:val="0070C0"/>
                  </w:rPr>
                </m:ctrlPr>
              </m:sSubPr>
              <m:e>
                <m:r>
                  <w:rPr>
                    <w:rFonts w:ascii="Cambria Math" w:hAnsi="Cambria Math"/>
                    <w:color w:val="0070C0"/>
                  </w:rPr>
                  <m:t>f</m:t>
                </m:r>
              </m:e>
              <m:sub>
                <m:r>
                  <w:rPr>
                    <w:rFonts w:ascii="Cambria Math" w:hAnsi="Cambria Math"/>
                    <w:color w:val="0070C0"/>
                  </w:rPr>
                  <m:t>k</m:t>
                </m:r>
              </m:sub>
            </m:sSub>
            <m:r>
              <w:rPr>
                <w:rFonts w:ascii="Cambria Math" w:hAnsi="Cambria Math"/>
                <w:color w:val="0070C0"/>
              </w:rPr>
              <m:t>)</m:t>
            </m:r>
          </m:e>
        </m:nary>
      </m:oMath>
      <w:r>
        <w:rPr>
          <w:iCs/>
          <w:color w:val="0070C0"/>
        </w:rPr>
        <w:t>; Synthesizing by exchanging basic motion; DTW and Distortion removal.</w:t>
      </w:r>
    </w:p>
    <w:p w14:paraId="44D1741B" w14:textId="77777777" w:rsidR="008A3D0A" w:rsidRPr="00B30669" w:rsidRDefault="008A3D0A" w:rsidP="008A3D0A">
      <w:pPr>
        <w:rPr>
          <w:iCs/>
          <w:color w:val="0070C0"/>
        </w:rPr>
      </w:pPr>
      <w:r>
        <w:rPr>
          <w:iCs/>
          <w:color w:val="0070C0"/>
        </w:rPr>
        <w:t xml:space="preserve">- Synthesized motion looks fine, but less natural than </w:t>
      </w:r>
      <w:r>
        <w:rPr>
          <w:b/>
          <w:iCs/>
          <w:color w:val="0070C0"/>
        </w:rPr>
        <w:t>Result</w:t>
      </w:r>
      <w:r w:rsidRPr="009D3480">
        <w:rPr>
          <w:b/>
          <w:iCs/>
          <w:color w:val="0070C0"/>
        </w:rPr>
        <w:t xml:space="preserve"> 1</w:t>
      </w:r>
      <w:r>
        <w:rPr>
          <w:iCs/>
          <w:color w:val="0070C0"/>
        </w:rPr>
        <w:t>.</w:t>
      </w:r>
    </w:p>
    <w:p w14:paraId="32600142" w14:textId="77777777" w:rsidR="008A3D0A" w:rsidRPr="00915704" w:rsidRDefault="008A3D0A" w:rsidP="008A3D0A">
      <w:pPr>
        <w:rPr>
          <w:color w:val="0070C0"/>
        </w:rPr>
      </w:pPr>
      <w:r>
        <w:rPr>
          <w:iCs/>
          <w:color w:val="0070C0"/>
        </w:rPr>
        <w:lastRenderedPageBreak/>
        <w:t>- Contribution: We introduce idea of representing a motion by a set of basic motion, then synthesizing. DTW and Distortion removal are proposed to clean the data as well.</w:t>
      </w:r>
    </w:p>
    <w:p w14:paraId="281D0576" w14:textId="77777777" w:rsidR="008A3D0A" w:rsidRDefault="008A3D0A" w:rsidP="008A3D0A"/>
    <w:p w14:paraId="7C675A74" w14:textId="77777777" w:rsidR="008A3D0A" w:rsidRDefault="008A3D0A" w:rsidP="008A3D0A">
      <w:r>
        <w:t>Your work (5)</w:t>
      </w:r>
    </w:p>
    <w:p w14:paraId="24060522" w14:textId="77777777" w:rsidR="008A3D0A" w:rsidRDefault="008A3D0A" w:rsidP="008A3D0A">
      <w:r>
        <w:t>When you generate the 1</w:t>
      </w:r>
      <w:r w:rsidRPr="00210FDB">
        <w:rPr>
          <w:vertAlign w:val="superscript"/>
        </w:rPr>
        <w:t>st</w:t>
      </w:r>
      <w:r>
        <w:t xml:space="preserve"> pair of initial vectors, </w:t>
      </w:r>
      <m:oMath>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(1)</m:t>
        </m:r>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(1)</m:t>
        </m:r>
      </m:oMath>
      <w:r>
        <w:t>, for the motion data X, apply ADMM to optimize the pair of vectors.</w:t>
      </w:r>
    </w:p>
    <w:p w14:paraId="15FFBFE6" w14:textId="77777777" w:rsidR="008A3D0A" w:rsidRDefault="008A3D0A" w:rsidP="008A3D0A"/>
    <w:p w14:paraId="0F71862B" w14:textId="77777777" w:rsidR="008A3D0A" w:rsidRDefault="008A3D0A" w:rsidP="008A3D0A">
      <w:r>
        <w:t xml:space="preserve">The resulting vector pair, </w:t>
      </w:r>
      <w:proofErr w:type="gramStart"/>
      <w:r>
        <w:t>W(</w:t>
      </w:r>
      <w:proofErr w:type="gramEnd"/>
      <w:r>
        <w:t>1) and C(1), we construct the 1</w:t>
      </w:r>
      <w:r w:rsidRPr="00210FDB">
        <w:rPr>
          <w:vertAlign w:val="superscript"/>
        </w:rPr>
        <w:t>st</w:t>
      </w:r>
      <w:r>
        <w:t xml:space="preserve"> basic motion as</w:t>
      </w:r>
    </w:p>
    <w:p w14:paraId="1134C829" w14:textId="77777777" w:rsidR="008A3D0A" w:rsidRDefault="00727D80" w:rsidP="008A3D0A">
      <m:oMathPara>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=W(1)C(1)</m:t>
          </m:r>
        </m:oMath>
      </m:oMathPara>
    </w:p>
    <w:p w14:paraId="30EF8AA3" w14:textId="77777777" w:rsidR="008A3D0A" w:rsidRDefault="008A3D0A" w:rsidP="008A3D0A">
      <w:r>
        <w:t xml:space="preserve">Then, update </w:t>
      </w:r>
      <m:oMath>
        <m:r>
          <w:rPr>
            <w:rFonts w:ascii="Cambria Math" w:hAnsi="Cambria Math"/>
          </w:rPr>
          <m:t>X←X-</m:t>
        </m:r>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and compute the 2</w:t>
      </w:r>
      <w:proofErr w:type="spellStart"/>
      <w:r w:rsidRPr="00210FDB">
        <w:rPr>
          <w:vertAlign w:val="superscript"/>
        </w:rPr>
        <w:t>nd</w:t>
      </w:r>
      <w:proofErr w:type="spellEnd"/>
      <w:r>
        <w:t xml:space="preserve"> basic motion, and so on.</w:t>
      </w:r>
    </w:p>
    <w:p w14:paraId="70A65C77" w14:textId="77777777" w:rsidR="008A3D0A" w:rsidRDefault="008A3D0A" w:rsidP="008A3D0A">
      <w:r>
        <w:t>Result:</w:t>
      </w:r>
    </w:p>
    <w:p w14:paraId="3936257C" w14:textId="77777777" w:rsidR="008A3D0A" w:rsidRDefault="008A3D0A" w:rsidP="008A3D0A">
      <w:pPr>
        <w:rPr>
          <w:color w:val="0070C0"/>
        </w:rPr>
      </w:pPr>
      <w:r>
        <w:rPr>
          <w:color w:val="0070C0"/>
        </w:rPr>
        <w:t>- Use DTW to synchronize two motions.</w:t>
      </w:r>
    </w:p>
    <w:p w14:paraId="6D48E13B" w14:textId="717F975C" w:rsidR="008A3D0A" w:rsidRDefault="008A3D0A" w:rsidP="008A3D0A">
      <w:pPr>
        <w:rPr>
          <w:color w:val="0070C0"/>
        </w:rPr>
      </w:pPr>
      <w:r>
        <w:rPr>
          <w:color w:val="0070C0"/>
        </w:rPr>
        <w:t xml:space="preserve">- Decompose each motion into three basic motion: In order to estimate one basic motion, use only first row of C, first </w:t>
      </w:r>
      <w:commentRangeStart w:id="64"/>
      <w:del w:id="65" w:author="het pin" w:date="2017-05-18T17:04:00Z">
        <w:r w:rsidDel="007355E4">
          <w:rPr>
            <w:color w:val="0070C0"/>
          </w:rPr>
          <w:delText xml:space="preserve">row </w:delText>
        </w:r>
      </w:del>
      <w:commentRangeEnd w:id="64"/>
      <w:ins w:id="66" w:author="het pin" w:date="2017-05-18T17:04:00Z">
        <w:r w:rsidR="007355E4">
          <w:rPr>
            <w:color w:val="0070C0"/>
          </w:rPr>
          <w:t xml:space="preserve">column </w:t>
        </w:r>
      </w:ins>
      <w:r>
        <w:rPr>
          <w:rStyle w:val="CommentReference"/>
        </w:rPr>
        <w:commentReference w:id="64"/>
      </w:r>
      <w:r>
        <w:rPr>
          <w:color w:val="0070C0"/>
        </w:rPr>
        <w:t>of W, then using ADMM to optimize as above.</w:t>
      </w:r>
    </w:p>
    <w:p w14:paraId="1FF596D0" w14:textId="77777777" w:rsidR="008A3D0A" w:rsidRDefault="008A3D0A" w:rsidP="008A3D0A">
      <w:pPr>
        <w:rPr>
          <w:color w:val="0070C0"/>
        </w:rPr>
      </w:pPr>
      <w:r>
        <w:rPr>
          <w:color w:val="0070C0"/>
        </w:rPr>
        <w:t>- Do SVD on C of every basic motion.</w:t>
      </w:r>
    </w:p>
    <w:p w14:paraId="2BA75F23" w14:textId="77777777" w:rsidR="008A3D0A" w:rsidRPr="00631802" w:rsidRDefault="008A3D0A" w:rsidP="008A3D0A">
      <w:pPr>
        <w:rPr>
          <w:color w:val="0070C0"/>
        </w:rPr>
      </w:pPr>
      <w:r>
        <w:rPr>
          <w:color w:val="0070C0"/>
        </w:rPr>
        <w:t>- Synthesize by exchanging SVD(C).</w:t>
      </w:r>
    </w:p>
    <w:p w14:paraId="4EF996AF" w14:textId="77777777" w:rsidR="008A3D0A" w:rsidRPr="00DC4A2E" w:rsidRDefault="008A3D0A" w:rsidP="008A3D0A">
      <w:pPr>
        <w:rPr>
          <w:color w:val="FF0000"/>
        </w:rPr>
      </w:pPr>
      <w:r>
        <w:rPr>
          <w:color w:val="FF0000"/>
        </w:rPr>
        <w:t>Most results look fine! Using DTW does not lead distinct change!</w:t>
      </w:r>
    </w:p>
    <w:p w14:paraId="581690AA" w14:textId="77777777" w:rsidR="008A3D0A" w:rsidRDefault="008A3D0A" w:rsidP="008A3D0A"/>
    <w:p w14:paraId="74B8A278" w14:textId="77777777" w:rsidR="008A3D0A" w:rsidRDefault="008A3D0A" w:rsidP="008A3D0A"/>
    <w:p w14:paraId="6A3DD831" w14:textId="77777777" w:rsidR="008A3D0A" w:rsidRPr="00FA7BAC" w:rsidRDefault="008A3D0A" w:rsidP="008A3D0A"/>
    <w:p w14:paraId="4A4F54AE" w14:textId="1F4F4A97" w:rsidR="008A3D0A" w:rsidRDefault="008A3D0A">
      <w:r>
        <w:t>In terms of your work, I suggest your paper title as “Data mining on motion data”</w:t>
      </w:r>
    </w:p>
    <w:p w14:paraId="3FED4564" w14:textId="77777777" w:rsidR="008A3D0A" w:rsidRDefault="008A3D0A"/>
    <w:p w14:paraId="0C8BF28F" w14:textId="77777777" w:rsidR="008A3D0A" w:rsidRDefault="008A3D0A"/>
    <w:sectPr w:rsidR="008A3D0A" w:rsidSect="00E408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ngchuan,Yu" w:date="2017-05-17T20:47:00Z" w:initials="HY">
    <w:p w14:paraId="619BC0B7" w14:textId="77777777" w:rsidR="00E02B60" w:rsidRDefault="00E02B60" w:rsidP="008A3D0A">
      <w:pPr>
        <w:pStyle w:val="CommentText"/>
      </w:pPr>
      <w:r>
        <w:rPr>
          <w:rStyle w:val="CommentReference"/>
        </w:rPr>
        <w:annotationRef/>
      </w:r>
      <w:r>
        <w:t>What is “post-processing”</w:t>
      </w:r>
    </w:p>
  </w:comment>
  <w:comment w:id="1" w:author="het pin" w:date="2017-05-18T14:10:00Z" w:initials="hp">
    <w:p w14:paraId="174258BC" w14:textId="6752E34F" w:rsidR="00E02B60" w:rsidRDefault="00E02B60">
      <w:pPr>
        <w:pStyle w:val="CommentText"/>
      </w:pPr>
      <w:r>
        <w:rPr>
          <w:rStyle w:val="CommentReference"/>
        </w:rPr>
        <w:annotationRef/>
      </w:r>
    </w:p>
  </w:comment>
  <w:comment w:id="5" w:author="Hongchuan,Yu" w:date="2017-05-17T20:47:00Z" w:initials="HY">
    <w:p w14:paraId="2F3D226B" w14:textId="77777777" w:rsidR="00E02B60" w:rsidRDefault="00E02B60" w:rsidP="008A3D0A">
      <w:pPr>
        <w:pStyle w:val="CommentText"/>
      </w:pPr>
      <w:r>
        <w:rPr>
          <w:rStyle w:val="CommentReference"/>
        </w:rPr>
        <w:annotationRef/>
      </w:r>
      <w:r>
        <w:t>Can you give some examples for different applications?</w:t>
      </w:r>
    </w:p>
  </w:comment>
  <w:comment w:id="50" w:author="Hongchuan,Yu" w:date="2017-05-17T20:47:00Z" w:initials="HY">
    <w:p w14:paraId="575E38F6" w14:textId="77777777" w:rsidR="00E02B60" w:rsidRDefault="00E02B60" w:rsidP="008A3D0A">
      <w:pPr>
        <w:pStyle w:val="CommentText"/>
      </w:pPr>
      <w:r>
        <w:rPr>
          <w:rStyle w:val="CommentReference"/>
        </w:rPr>
        <w:annotationRef/>
      </w:r>
      <w:r>
        <w:t>Should be one row vector!</w:t>
      </w:r>
    </w:p>
  </w:comment>
  <w:comment w:id="53" w:author="Hongchuan,Yu" w:date="2017-05-17T20:47:00Z" w:initials="HY">
    <w:p w14:paraId="54BC2A41" w14:textId="57328A19" w:rsidR="00E02B60" w:rsidRDefault="00E02B60" w:rsidP="008A3D0A">
      <w:pPr>
        <w:pStyle w:val="CommentText"/>
      </w:pPr>
      <w:r>
        <w:rPr>
          <w:rStyle w:val="CommentReference"/>
        </w:rPr>
        <w:annotationRef/>
      </w:r>
      <w:r>
        <w:t>Do you apply DTW to it?</w:t>
      </w:r>
      <w:r w:rsidR="008B415C">
        <w:t xml:space="preserve"> </w:t>
      </w:r>
      <w:r w:rsidR="008B415C" w:rsidRPr="008B415C">
        <w:rPr>
          <w:b/>
        </w:rPr>
        <w:t>YES</w:t>
      </w:r>
    </w:p>
    <w:p w14:paraId="51ADE73D" w14:textId="77777777" w:rsidR="00E02B60" w:rsidRDefault="00E02B60" w:rsidP="008A3D0A">
      <w:pPr>
        <w:pStyle w:val="CommentText"/>
      </w:pPr>
      <w:r>
        <w:t>Maybe you accidently used component here.</w:t>
      </w:r>
    </w:p>
    <w:p w14:paraId="178CF105" w14:textId="77777777" w:rsidR="00E02B60" w:rsidRDefault="00E02B60" w:rsidP="008A3D0A">
      <w:pPr>
        <w:pStyle w:val="CommentText"/>
      </w:pPr>
      <w:r>
        <w:t xml:space="preserve">Can you check it again </w:t>
      </w:r>
      <w:proofErr w:type="spellStart"/>
      <w:r>
        <w:t>pls</w:t>
      </w:r>
      <w:proofErr w:type="spellEnd"/>
      <w:r>
        <w:t>!</w:t>
      </w:r>
    </w:p>
  </w:comment>
  <w:comment w:id="54" w:author="Hongchuan,Yu" w:date="2017-05-17T20:47:00Z" w:initials="HY">
    <w:p w14:paraId="7D9A55CE" w14:textId="24DAC270" w:rsidR="00B6307E" w:rsidRPr="00B6307E" w:rsidRDefault="00E02B60" w:rsidP="008A3D0A">
      <w:pPr>
        <w:pStyle w:val="CommentText"/>
        <w:rPr>
          <w:lang w:val="en-US"/>
        </w:rPr>
      </w:pPr>
      <w:r>
        <w:rPr>
          <w:rStyle w:val="CommentReference"/>
        </w:rPr>
        <w:annotationRef/>
      </w:r>
      <w:r>
        <w:t>Note that it should be a row vector here</w:t>
      </w:r>
    </w:p>
  </w:comment>
  <w:comment w:id="56" w:author="Hongchuan,Yu" w:date="2017-05-17T20:47:00Z" w:initials="HY">
    <w:p w14:paraId="49EAC02D" w14:textId="77777777" w:rsidR="00E02B60" w:rsidRDefault="00E02B60" w:rsidP="008A3D0A">
      <w:pPr>
        <w:pStyle w:val="CommentText"/>
      </w:pPr>
      <w:r>
        <w:rPr>
          <w:rStyle w:val="CommentReference"/>
        </w:rPr>
        <w:annotationRef/>
      </w:r>
      <w:r>
        <w:t>Should be one row vector here</w:t>
      </w:r>
    </w:p>
  </w:comment>
  <w:comment w:id="61" w:author="Hongchuan,Yu" w:date="2017-05-17T20:47:00Z" w:initials="HY">
    <w:p w14:paraId="4DDB4E4C" w14:textId="77777777" w:rsidR="00E02B60" w:rsidRDefault="00E02B60" w:rsidP="008A3D0A">
      <w:pPr>
        <w:pStyle w:val="CommentText"/>
      </w:pPr>
      <w:r>
        <w:rPr>
          <w:rStyle w:val="CommentReference"/>
        </w:rPr>
        <w:annotationRef/>
      </w:r>
      <w:r>
        <w:t>I guess you accidently used one component here.</w:t>
      </w:r>
    </w:p>
    <w:p w14:paraId="71578C2D" w14:textId="77777777" w:rsidR="00E02B60" w:rsidRDefault="00E02B60" w:rsidP="008A3D0A">
      <w:pPr>
        <w:pStyle w:val="CommentText"/>
      </w:pPr>
      <w:r>
        <w:t xml:space="preserve">Can you check it again </w:t>
      </w:r>
      <w:proofErr w:type="gramStart"/>
      <w:r>
        <w:t>please.</w:t>
      </w:r>
      <w:proofErr w:type="gramEnd"/>
    </w:p>
  </w:comment>
  <w:comment w:id="62" w:author="Hongchuan,Yu" w:date="2017-05-17T20:47:00Z" w:initials="HY">
    <w:p w14:paraId="46A9A0FE" w14:textId="77777777" w:rsidR="00E02B60" w:rsidRDefault="00E02B60" w:rsidP="008A3D0A">
      <w:pPr>
        <w:pStyle w:val="CommentText"/>
      </w:pPr>
      <w:r>
        <w:rPr>
          <w:rStyle w:val="CommentReference"/>
        </w:rPr>
        <w:annotationRef/>
      </w:r>
    </w:p>
    <w:p w14:paraId="749219D8" w14:textId="77777777" w:rsidR="00E02B60" w:rsidRDefault="00E02B60" w:rsidP="008A3D0A">
      <w:pPr>
        <w:pStyle w:val="CommentText"/>
      </w:pPr>
      <w:r>
        <w:t>Question:</w:t>
      </w:r>
    </w:p>
    <w:p w14:paraId="23F6710D" w14:textId="77777777" w:rsidR="00E02B60" w:rsidRDefault="00E02B60" w:rsidP="008A3D0A">
      <w:pPr>
        <w:pStyle w:val="CommentText"/>
      </w:pPr>
      <w:r>
        <w:t>How do you compute W?</w:t>
      </w:r>
    </w:p>
    <w:p w14:paraId="405BC3AF" w14:textId="77777777" w:rsidR="00E02B60" w:rsidRDefault="00E02B60" w:rsidP="008A3D0A">
      <w:pPr>
        <w:pStyle w:val="CommentText"/>
      </w:pPr>
    </w:p>
    <w:p w14:paraId="1B6EE0C0" w14:textId="77777777" w:rsidR="00E02B60" w:rsidRDefault="00E02B60" w:rsidP="008A3D0A">
      <w:pPr>
        <w:pStyle w:val="CommentText"/>
      </w:pPr>
      <w:r>
        <w:t xml:space="preserve">I recall there are two cases, one is a pair of vectors (a column vector of W and a row vector of C) to form a basic motion, and the other is to </w:t>
      </w:r>
      <w:r w:rsidRPr="004E3409">
        <w:rPr>
          <w:b/>
        </w:rPr>
        <w:t>apply sparse coding on C matrix instead of one component and then multiplied by the matrix W instead of one column vector</w:t>
      </w:r>
      <w:r>
        <w:t>.</w:t>
      </w:r>
    </w:p>
    <w:p w14:paraId="07B0E6DE" w14:textId="77777777" w:rsidR="00E02B60" w:rsidRDefault="00E02B60" w:rsidP="008A3D0A">
      <w:pPr>
        <w:pStyle w:val="CommentText"/>
      </w:pPr>
    </w:p>
    <w:p w14:paraId="28958035" w14:textId="77777777" w:rsidR="00E02B60" w:rsidRDefault="00E02B60" w:rsidP="008A3D0A">
      <w:pPr>
        <w:pStyle w:val="CommentText"/>
      </w:pPr>
      <w:r>
        <w:t>I want to know which one you implemented here.</w:t>
      </w:r>
    </w:p>
    <w:p w14:paraId="0A643584" w14:textId="77777777" w:rsidR="00E02B60" w:rsidRDefault="00E02B60" w:rsidP="008A3D0A">
      <w:pPr>
        <w:pStyle w:val="CommentText"/>
      </w:pPr>
    </w:p>
    <w:p w14:paraId="4165CEA3" w14:textId="77777777" w:rsidR="00E02B60" w:rsidRDefault="00E02B60" w:rsidP="008A3D0A">
      <w:pPr>
        <w:pStyle w:val="CommentText"/>
      </w:pPr>
    </w:p>
    <w:p w14:paraId="79B51A34" w14:textId="77777777" w:rsidR="00E02B60" w:rsidRDefault="00E02B60" w:rsidP="008A3D0A">
      <w:pPr>
        <w:pStyle w:val="CommentText"/>
      </w:pPr>
      <w:r>
        <w:t>Moreover,</w:t>
      </w:r>
    </w:p>
    <w:p w14:paraId="33BB38AC" w14:textId="77777777" w:rsidR="00E02B60" w:rsidRDefault="00E02B60" w:rsidP="008A3D0A">
      <w:pPr>
        <w:pStyle w:val="CommentText"/>
      </w:pPr>
    </w:p>
    <w:p w14:paraId="3079FB06" w14:textId="77777777" w:rsidR="00E02B60" w:rsidRDefault="00E02B60" w:rsidP="008A3D0A">
      <w:pPr>
        <w:pStyle w:val="CommentText"/>
      </w:pPr>
      <w:r>
        <w:t>This result should be considered with the work (2) and (3) together.</w:t>
      </w:r>
    </w:p>
    <w:p w14:paraId="529FD52B" w14:textId="77777777" w:rsidR="00E02B60" w:rsidRDefault="00E02B60" w:rsidP="008A3D0A">
      <w:pPr>
        <w:pStyle w:val="CommentText"/>
      </w:pPr>
    </w:p>
    <w:p w14:paraId="58C1B11B" w14:textId="77777777" w:rsidR="00E02B60" w:rsidRDefault="00E02B60" w:rsidP="008A3D0A">
      <w:pPr>
        <w:pStyle w:val="CommentText"/>
      </w:pPr>
    </w:p>
  </w:comment>
  <w:comment w:id="64" w:author="Hongchuan,Yu" w:date="2017-05-17T20:47:00Z" w:initials="HY">
    <w:p w14:paraId="19B43486" w14:textId="77777777" w:rsidR="00E02B60" w:rsidRDefault="00E02B60" w:rsidP="008A3D0A">
      <w:pPr>
        <w:pStyle w:val="CommentText"/>
      </w:pPr>
      <w:r>
        <w:rPr>
          <w:rStyle w:val="CommentReference"/>
        </w:rPr>
        <w:annotationRef/>
      </w:r>
      <w:r>
        <w:t>Should be the column vector of W.</w:t>
      </w:r>
    </w:p>
    <w:p w14:paraId="314FB8BF" w14:textId="77777777" w:rsidR="00E02B60" w:rsidRDefault="00E02B60" w:rsidP="008A3D0A">
      <w:pPr>
        <w:pStyle w:val="CommentText"/>
      </w:pPr>
      <w:r>
        <w:t xml:space="preserve">Check it </w:t>
      </w:r>
      <w:proofErr w:type="spellStart"/>
      <w:r>
        <w:t>pls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BC0B7" w15:done="0"/>
  <w15:commentEx w15:paraId="174258BC" w15:paraIdParent="619BC0B7" w15:done="0"/>
  <w15:commentEx w15:paraId="2F3D226B" w15:done="0"/>
  <w15:commentEx w15:paraId="575E38F6" w15:done="0"/>
  <w15:commentEx w15:paraId="178CF105" w15:done="0"/>
  <w15:commentEx w15:paraId="7D9A55CE" w15:done="0"/>
  <w15:commentEx w15:paraId="49EAC02D" w15:done="0"/>
  <w15:commentEx w15:paraId="71578C2D" w15:done="0"/>
  <w15:commentEx w15:paraId="58C1B11B" w15:done="0"/>
  <w15:commentEx w15:paraId="314FB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ime New Roman">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8A"/>
    <w:multiLevelType w:val="hybridMultilevel"/>
    <w:tmpl w:val="35B0FD1E"/>
    <w:lvl w:ilvl="0" w:tplc="3E722D4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844E1"/>
    <w:multiLevelType w:val="hybridMultilevel"/>
    <w:tmpl w:val="943EBC1E"/>
    <w:lvl w:ilvl="0" w:tplc="00308CD6">
      <w:start w:val="1"/>
      <w:numFmt w:val="decimal"/>
      <w:lvlText w:val="%1."/>
      <w:lvlJc w:val="left"/>
      <w:pPr>
        <w:ind w:left="720" w:hanging="360"/>
      </w:pPr>
      <w:rPr>
        <w:rFonts w:hint="default"/>
        <w:b/>
        <w:color w:val="0D0D0D" w:themeColor="text1" w:themeTint="F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0F76F7"/>
    <w:multiLevelType w:val="hybridMultilevel"/>
    <w:tmpl w:val="8E086B8A"/>
    <w:lvl w:ilvl="0" w:tplc="BD923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0658D"/>
    <w:multiLevelType w:val="hybridMultilevel"/>
    <w:tmpl w:val="B0925670"/>
    <w:lvl w:ilvl="0" w:tplc="97EEEA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971C82"/>
    <w:multiLevelType w:val="hybridMultilevel"/>
    <w:tmpl w:val="E20A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31716"/>
    <w:multiLevelType w:val="hybridMultilevel"/>
    <w:tmpl w:val="EF50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2431A"/>
    <w:multiLevelType w:val="hybridMultilevel"/>
    <w:tmpl w:val="1348FF6E"/>
    <w:lvl w:ilvl="0" w:tplc="623292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252461"/>
    <w:multiLevelType w:val="hybridMultilevel"/>
    <w:tmpl w:val="06B249A6"/>
    <w:lvl w:ilvl="0" w:tplc="D49C06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80583A"/>
    <w:multiLevelType w:val="hybridMultilevel"/>
    <w:tmpl w:val="17BAB3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244765"/>
    <w:multiLevelType w:val="hybridMultilevel"/>
    <w:tmpl w:val="7F1A9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D70A14"/>
    <w:multiLevelType w:val="hybridMultilevel"/>
    <w:tmpl w:val="655C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95DDA"/>
    <w:multiLevelType w:val="hybridMultilevel"/>
    <w:tmpl w:val="A64AD5DC"/>
    <w:lvl w:ilvl="0" w:tplc="8F7649B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EA27BA3"/>
    <w:multiLevelType w:val="multilevel"/>
    <w:tmpl w:val="312CC6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0401380"/>
    <w:multiLevelType w:val="hybridMultilevel"/>
    <w:tmpl w:val="B4E689F6"/>
    <w:lvl w:ilvl="0" w:tplc="3FE81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4F7F8C"/>
    <w:multiLevelType w:val="hybridMultilevel"/>
    <w:tmpl w:val="69DED892"/>
    <w:lvl w:ilvl="0" w:tplc="C614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82B30"/>
    <w:multiLevelType w:val="hybridMultilevel"/>
    <w:tmpl w:val="0FF8196C"/>
    <w:lvl w:ilvl="0" w:tplc="CEDC5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F5A7CF1"/>
    <w:multiLevelType w:val="hybridMultilevel"/>
    <w:tmpl w:val="8ECCA9AA"/>
    <w:lvl w:ilvl="0" w:tplc="3E722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D2323E"/>
    <w:multiLevelType w:val="hybridMultilevel"/>
    <w:tmpl w:val="B470CFEE"/>
    <w:lvl w:ilvl="0" w:tplc="2A683B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8090F60"/>
    <w:multiLevelType w:val="hybridMultilevel"/>
    <w:tmpl w:val="DA92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141B3"/>
    <w:multiLevelType w:val="multilevel"/>
    <w:tmpl w:val="DE1A15DC"/>
    <w:lvl w:ilvl="0">
      <w:start w:val="1"/>
      <w:numFmt w:val="decimal"/>
      <w:lvlText w:val="%1."/>
      <w:lvlJc w:val="left"/>
      <w:pPr>
        <w:ind w:left="720" w:hanging="360"/>
      </w:pPr>
      <w:rPr>
        <w:rFonts w:ascii="Times New Roman" w:eastAsiaTheme="majorEastAsia" w:hAnsi="Times New Roman" w:cstheme="majorBidi"/>
        <w:color w:val="2222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F52341A"/>
    <w:multiLevelType w:val="hybridMultilevel"/>
    <w:tmpl w:val="B0925670"/>
    <w:lvl w:ilvl="0" w:tplc="97EEEA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16"/>
  </w:num>
  <w:num w:numId="5">
    <w:abstractNumId w:val="0"/>
  </w:num>
  <w:num w:numId="6">
    <w:abstractNumId w:val="1"/>
  </w:num>
  <w:num w:numId="7">
    <w:abstractNumId w:val="18"/>
  </w:num>
  <w:num w:numId="8">
    <w:abstractNumId w:val="2"/>
  </w:num>
  <w:num w:numId="9">
    <w:abstractNumId w:val="19"/>
  </w:num>
  <w:num w:numId="10">
    <w:abstractNumId w:val="13"/>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5"/>
  </w:num>
  <w:num w:numId="15">
    <w:abstractNumId w:val="10"/>
  </w:num>
  <w:num w:numId="16">
    <w:abstractNumId w:val="5"/>
  </w:num>
  <w:num w:numId="17">
    <w:abstractNumId w:val="17"/>
  </w:num>
  <w:num w:numId="18">
    <w:abstractNumId w:val="7"/>
  </w:num>
  <w:num w:numId="19">
    <w:abstractNumId w:val="6"/>
  </w:num>
  <w:num w:numId="20">
    <w:abstractNumId w:val="3"/>
  </w:num>
  <w:num w:numId="21">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t pin">
    <w15:presenceInfo w15:providerId="Windows Live" w15:userId="b048c77aa9ad9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83"/>
    <w:rsid w:val="000030CA"/>
    <w:rsid w:val="00010B85"/>
    <w:rsid w:val="0001139B"/>
    <w:rsid w:val="00017ED9"/>
    <w:rsid w:val="000427D6"/>
    <w:rsid w:val="00053853"/>
    <w:rsid w:val="000601DB"/>
    <w:rsid w:val="00062E23"/>
    <w:rsid w:val="000D24F8"/>
    <w:rsid w:val="000E659D"/>
    <w:rsid w:val="000E7FC8"/>
    <w:rsid w:val="000F2ECD"/>
    <w:rsid w:val="00111587"/>
    <w:rsid w:val="00114155"/>
    <w:rsid w:val="001478B4"/>
    <w:rsid w:val="00171625"/>
    <w:rsid w:val="00175A76"/>
    <w:rsid w:val="00185F27"/>
    <w:rsid w:val="00196120"/>
    <w:rsid w:val="001A56DB"/>
    <w:rsid w:val="001A6D76"/>
    <w:rsid w:val="001B11F8"/>
    <w:rsid w:val="001B6CCC"/>
    <w:rsid w:val="00216CBA"/>
    <w:rsid w:val="00235FCF"/>
    <w:rsid w:val="00280292"/>
    <w:rsid w:val="0028345E"/>
    <w:rsid w:val="0028617E"/>
    <w:rsid w:val="00292E80"/>
    <w:rsid w:val="002C1C4F"/>
    <w:rsid w:val="002C558B"/>
    <w:rsid w:val="002D135D"/>
    <w:rsid w:val="002D14E5"/>
    <w:rsid w:val="002D2D2B"/>
    <w:rsid w:val="002D43F9"/>
    <w:rsid w:val="002E1F9A"/>
    <w:rsid w:val="002F1F41"/>
    <w:rsid w:val="003028B5"/>
    <w:rsid w:val="00304621"/>
    <w:rsid w:val="00311736"/>
    <w:rsid w:val="00317115"/>
    <w:rsid w:val="00344A55"/>
    <w:rsid w:val="00345FD6"/>
    <w:rsid w:val="003477BB"/>
    <w:rsid w:val="003508A2"/>
    <w:rsid w:val="0035144F"/>
    <w:rsid w:val="00353E69"/>
    <w:rsid w:val="00357BA7"/>
    <w:rsid w:val="003646AC"/>
    <w:rsid w:val="00382D98"/>
    <w:rsid w:val="00396921"/>
    <w:rsid w:val="003B4FCE"/>
    <w:rsid w:val="004034D6"/>
    <w:rsid w:val="00427BD8"/>
    <w:rsid w:val="00431136"/>
    <w:rsid w:val="00434872"/>
    <w:rsid w:val="0045713C"/>
    <w:rsid w:val="00470A28"/>
    <w:rsid w:val="00487DB4"/>
    <w:rsid w:val="00490D8B"/>
    <w:rsid w:val="004B07AA"/>
    <w:rsid w:val="004C20DF"/>
    <w:rsid w:val="004C4629"/>
    <w:rsid w:val="004C5FF2"/>
    <w:rsid w:val="004E1C27"/>
    <w:rsid w:val="004E3409"/>
    <w:rsid w:val="004E41E6"/>
    <w:rsid w:val="00500696"/>
    <w:rsid w:val="005052C3"/>
    <w:rsid w:val="00516A94"/>
    <w:rsid w:val="00521D94"/>
    <w:rsid w:val="00531CEF"/>
    <w:rsid w:val="005325A5"/>
    <w:rsid w:val="00536757"/>
    <w:rsid w:val="00543C9D"/>
    <w:rsid w:val="00550709"/>
    <w:rsid w:val="0055090D"/>
    <w:rsid w:val="00554363"/>
    <w:rsid w:val="00555EBE"/>
    <w:rsid w:val="00562172"/>
    <w:rsid w:val="00567CF7"/>
    <w:rsid w:val="0058416B"/>
    <w:rsid w:val="00593C01"/>
    <w:rsid w:val="005A00B6"/>
    <w:rsid w:val="005A5F0B"/>
    <w:rsid w:val="005B23F2"/>
    <w:rsid w:val="005D0298"/>
    <w:rsid w:val="005D285E"/>
    <w:rsid w:val="005D5B00"/>
    <w:rsid w:val="005E179D"/>
    <w:rsid w:val="005E41E6"/>
    <w:rsid w:val="005F3D9A"/>
    <w:rsid w:val="0061380A"/>
    <w:rsid w:val="00617A51"/>
    <w:rsid w:val="00626EA0"/>
    <w:rsid w:val="006271C6"/>
    <w:rsid w:val="00631802"/>
    <w:rsid w:val="00662767"/>
    <w:rsid w:val="00685B83"/>
    <w:rsid w:val="0069247E"/>
    <w:rsid w:val="00696935"/>
    <w:rsid w:val="006A6EC8"/>
    <w:rsid w:val="006B44D7"/>
    <w:rsid w:val="006B7A3B"/>
    <w:rsid w:val="006C115C"/>
    <w:rsid w:val="006C4A4F"/>
    <w:rsid w:val="006C503A"/>
    <w:rsid w:val="006D3DE7"/>
    <w:rsid w:val="006E2377"/>
    <w:rsid w:val="006E344A"/>
    <w:rsid w:val="006E5653"/>
    <w:rsid w:val="006E5C18"/>
    <w:rsid w:val="006E5F34"/>
    <w:rsid w:val="006F6EB1"/>
    <w:rsid w:val="00714A71"/>
    <w:rsid w:val="007160FE"/>
    <w:rsid w:val="00727805"/>
    <w:rsid w:val="00727D80"/>
    <w:rsid w:val="00732606"/>
    <w:rsid w:val="007355E4"/>
    <w:rsid w:val="007429D7"/>
    <w:rsid w:val="00757F30"/>
    <w:rsid w:val="00762BF7"/>
    <w:rsid w:val="00766079"/>
    <w:rsid w:val="00773335"/>
    <w:rsid w:val="00777174"/>
    <w:rsid w:val="00781B5E"/>
    <w:rsid w:val="00785539"/>
    <w:rsid w:val="007A7831"/>
    <w:rsid w:val="007E51CC"/>
    <w:rsid w:val="007F029C"/>
    <w:rsid w:val="008002D9"/>
    <w:rsid w:val="00826C86"/>
    <w:rsid w:val="008360B3"/>
    <w:rsid w:val="00864A00"/>
    <w:rsid w:val="00871B67"/>
    <w:rsid w:val="00875BD0"/>
    <w:rsid w:val="00882A7E"/>
    <w:rsid w:val="00891A6F"/>
    <w:rsid w:val="008957AF"/>
    <w:rsid w:val="008A3D0A"/>
    <w:rsid w:val="008A5294"/>
    <w:rsid w:val="008B3F56"/>
    <w:rsid w:val="008B415C"/>
    <w:rsid w:val="008B4AE9"/>
    <w:rsid w:val="008B693B"/>
    <w:rsid w:val="008E767C"/>
    <w:rsid w:val="00911158"/>
    <w:rsid w:val="00915704"/>
    <w:rsid w:val="00940EA5"/>
    <w:rsid w:val="00967F00"/>
    <w:rsid w:val="00984040"/>
    <w:rsid w:val="009943EE"/>
    <w:rsid w:val="009A0007"/>
    <w:rsid w:val="009A234B"/>
    <w:rsid w:val="009B410C"/>
    <w:rsid w:val="009C5650"/>
    <w:rsid w:val="009C586C"/>
    <w:rsid w:val="009D3480"/>
    <w:rsid w:val="009E5F7C"/>
    <w:rsid w:val="009E72CB"/>
    <w:rsid w:val="009F52B5"/>
    <w:rsid w:val="009F7C9F"/>
    <w:rsid w:val="00A12134"/>
    <w:rsid w:val="00A15480"/>
    <w:rsid w:val="00A221BE"/>
    <w:rsid w:val="00A26876"/>
    <w:rsid w:val="00A31D00"/>
    <w:rsid w:val="00A474F1"/>
    <w:rsid w:val="00A5071A"/>
    <w:rsid w:val="00A52BF7"/>
    <w:rsid w:val="00A65FF4"/>
    <w:rsid w:val="00A84AB3"/>
    <w:rsid w:val="00A91F37"/>
    <w:rsid w:val="00AA736E"/>
    <w:rsid w:val="00AC54F8"/>
    <w:rsid w:val="00AC7E95"/>
    <w:rsid w:val="00AD215D"/>
    <w:rsid w:val="00B0012C"/>
    <w:rsid w:val="00B15E24"/>
    <w:rsid w:val="00B1789C"/>
    <w:rsid w:val="00B30669"/>
    <w:rsid w:val="00B44602"/>
    <w:rsid w:val="00B5063A"/>
    <w:rsid w:val="00B6307E"/>
    <w:rsid w:val="00B632E2"/>
    <w:rsid w:val="00B70C18"/>
    <w:rsid w:val="00BA0847"/>
    <w:rsid w:val="00BB5330"/>
    <w:rsid w:val="00BC5CC2"/>
    <w:rsid w:val="00BD2A22"/>
    <w:rsid w:val="00BD4F5A"/>
    <w:rsid w:val="00BE1D63"/>
    <w:rsid w:val="00BF66E3"/>
    <w:rsid w:val="00BF74CC"/>
    <w:rsid w:val="00C006DF"/>
    <w:rsid w:val="00C2155E"/>
    <w:rsid w:val="00C23178"/>
    <w:rsid w:val="00C42CA3"/>
    <w:rsid w:val="00C637E7"/>
    <w:rsid w:val="00C662FD"/>
    <w:rsid w:val="00C740CF"/>
    <w:rsid w:val="00C772FC"/>
    <w:rsid w:val="00C83D1E"/>
    <w:rsid w:val="00C86016"/>
    <w:rsid w:val="00C96C55"/>
    <w:rsid w:val="00CA0D65"/>
    <w:rsid w:val="00CB65F6"/>
    <w:rsid w:val="00CB6E8F"/>
    <w:rsid w:val="00CB7971"/>
    <w:rsid w:val="00CC1905"/>
    <w:rsid w:val="00CC2C4B"/>
    <w:rsid w:val="00CD6F5E"/>
    <w:rsid w:val="00CF04D9"/>
    <w:rsid w:val="00D076D9"/>
    <w:rsid w:val="00D20E1E"/>
    <w:rsid w:val="00D24988"/>
    <w:rsid w:val="00D25781"/>
    <w:rsid w:val="00D267D8"/>
    <w:rsid w:val="00D6620E"/>
    <w:rsid w:val="00D763BB"/>
    <w:rsid w:val="00D80C00"/>
    <w:rsid w:val="00D84163"/>
    <w:rsid w:val="00D845DE"/>
    <w:rsid w:val="00D848AC"/>
    <w:rsid w:val="00D93109"/>
    <w:rsid w:val="00DB24B1"/>
    <w:rsid w:val="00DD2988"/>
    <w:rsid w:val="00DE34B2"/>
    <w:rsid w:val="00DF287B"/>
    <w:rsid w:val="00E01A91"/>
    <w:rsid w:val="00E024CA"/>
    <w:rsid w:val="00E02B60"/>
    <w:rsid w:val="00E207EB"/>
    <w:rsid w:val="00E20898"/>
    <w:rsid w:val="00E21F62"/>
    <w:rsid w:val="00E4083C"/>
    <w:rsid w:val="00E42D08"/>
    <w:rsid w:val="00E465F9"/>
    <w:rsid w:val="00E622B6"/>
    <w:rsid w:val="00E63B1B"/>
    <w:rsid w:val="00E7384A"/>
    <w:rsid w:val="00E80687"/>
    <w:rsid w:val="00E83E16"/>
    <w:rsid w:val="00EA283F"/>
    <w:rsid w:val="00EA33C8"/>
    <w:rsid w:val="00EB06ED"/>
    <w:rsid w:val="00EB5D3D"/>
    <w:rsid w:val="00EC5575"/>
    <w:rsid w:val="00EE4440"/>
    <w:rsid w:val="00EE6D9E"/>
    <w:rsid w:val="00F03C96"/>
    <w:rsid w:val="00F04EFF"/>
    <w:rsid w:val="00F06307"/>
    <w:rsid w:val="00F171F3"/>
    <w:rsid w:val="00F208E0"/>
    <w:rsid w:val="00F35540"/>
    <w:rsid w:val="00F434D0"/>
    <w:rsid w:val="00F5537C"/>
    <w:rsid w:val="00F60704"/>
    <w:rsid w:val="00F80DFA"/>
    <w:rsid w:val="00F83197"/>
    <w:rsid w:val="00F876E8"/>
    <w:rsid w:val="00F93BFD"/>
    <w:rsid w:val="00F94DA3"/>
    <w:rsid w:val="00F9544C"/>
    <w:rsid w:val="00FA2A7B"/>
    <w:rsid w:val="00FA634E"/>
    <w:rsid w:val="00FA7BAC"/>
    <w:rsid w:val="00FB691E"/>
    <w:rsid w:val="00FC072A"/>
    <w:rsid w:val="00FC4B08"/>
    <w:rsid w:val="00FC69E2"/>
    <w:rsid w:val="00FC7995"/>
    <w:rsid w:val="00FD77A5"/>
    <w:rsid w:val="00FE208C"/>
    <w:rsid w:val="00FE3B0D"/>
    <w:rsid w:val="00FF5483"/>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F55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483"/>
    <w:rPr>
      <w:rFonts w:ascii="Times New Roman" w:eastAsiaTheme="minorEastAsia" w:hAnsi="Times New Roman" w:cs="Times New Roman"/>
    </w:rPr>
  </w:style>
  <w:style w:type="paragraph" w:styleId="Heading1">
    <w:name w:val="heading 1"/>
    <w:basedOn w:val="Normal"/>
    <w:next w:val="Normal"/>
    <w:link w:val="Heading1Char"/>
    <w:uiPriority w:val="9"/>
    <w:qFormat/>
    <w:rsid w:val="00FF5483"/>
    <w:pPr>
      <w:keepNext/>
      <w:keepLines/>
      <w:spacing w:before="120" w:after="120"/>
      <w:outlineLvl w:val="0"/>
    </w:pPr>
    <w:rPr>
      <w:rFonts w:ascii="Time New Roman" w:eastAsiaTheme="majorEastAsia" w:hAnsi="Time New Roman" w:cstheme="majorBidi"/>
      <w:color w:val="000000" w:themeColor="text1"/>
      <w:sz w:val="32"/>
      <w:szCs w:val="32"/>
    </w:rPr>
  </w:style>
  <w:style w:type="paragraph" w:styleId="Heading2">
    <w:name w:val="heading 2"/>
    <w:basedOn w:val="Normal"/>
    <w:next w:val="Normal"/>
    <w:link w:val="Heading2Char"/>
    <w:uiPriority w:val="9"/>
    <w:unhideWhenUsed/>
    <w:qFormat/>
    <w:rsid w:val="00FF5483"/>
    <w:pPr>
      <w:keepNext/>
      <w:keepLines/>
      <w:spacing w:before="160" w:after="12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483"/>
    <w:rPr>
      <w:rFonts w:ascii="Time New Roman" w:eastAsiaTheme="majorEastAsia" w:hAnsi="Time New Roman" w:cstheme="majorBidi"/>
      <w:color w:val="000000" w:themeColor="text1"/>
      <w:sz w:val="32"/>
      <w:szCs w:val="32"/>
    </w:rPr>
  </w:style>
  <w:style w:type="character" w:customStyle="1" w:styleId="Heading2Char">
    <w:name w:val="Heading 2 Char"/>
    <w:basedOn w:val="DefaultParagraphFont"/>
    <w:link w:val="Heading2"/>
    <w:uiPriority w:val="9"/>
    <w:rsid w:val="00FF5483"/>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FF5483"/>
    <w:pPr>
      <w:spacing w:after="200" w:line="276" w:lineRule="auto"/>
      <w:ind w:left="720"/>
      <w:contextualSpacing/>
    </w:pPr>
    <w:rPr>
      <w:rFonts w:asciiTheme="minorHAnsi" w:hAnsiTheme="minorHAnsi" w:cstheme="minorBidi"/>
      <w:sz w:val="22"/>
      <w:szCs w:val="22"/>
      <w:lang w:val="en-GB" w:eastAsia="zh-CN"/>
    </w:rPr>
  </w:style>
  <w:style w:type="character" w:styleId="Hyperlink">
    <w:name w:val="Hyperlink"/>
    <w:basedOn w:val="DefaultParagraphFont"/>
    <w:uiPriority w:val="99"/>
    <w:unhideWhenUsed/>
    <w:rsid w:val="00FF5483"/>
    <w:rPr>
      <w:color w:val="0563C1" w:themeColor="hyperlink"/>
      <w:u w:val="single"/>
    </w:rPr>
  </w:style>
  <w:style w:type="paragraph" w:styleId="Caption">
    <w:name w:val="caption"/>
    <w:basedOn w:val="Normal"/>
    <w:next w:val="Normal"/>
    <w:uiPriority w:val="35"/>
    <w:unhideWhenUsed/>
    <w:qFormat/>
    <w:rsid w:val="00FF5483"/>
    <w:pPr>
      <w:spacing w:after="200"/>
    </w:pPr>
    <w:rPr>
      <w:rFonts w:asciiTheme="minorHAnsi" w:eastAsiaTheme="minorHAnsi" w:hAnsiTheme="minorHAnsi" w:cstheme="minorBidi"/>
      <w:i/>
      <w:iCs/>
      <w:color w:val="44546A" w:themeColor="text2"/>
      <w:sz w:val="18"/>
      <w:szCs w:val="18"/>
    </w:rPr>
  </w:style>
  <w:style w:type="character" w:customStyle="1" w:styleId="BalloonTextChar">
    <w:name w:val="Balloon Text Char"/>
    <w:basedOn w:val="DefaultParagraphFont"/>
    <w:link w:val="BalloonText"/>
    <w:uiPriority w:val="99"/>
    <w:semiHidden/>
    <w:rsid w:val="00FF5483"/>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FF5483"/>
    <w:rPr>
      <w:rFonts w:ascii="Tahoma" w:hAnsi="Tahoma" w:cs="Tahoma"/>
      <w:sz w:val="16"/>
      <w:szCs w:val="16"/>
    </w:rPr>
  </w:style>
  <w:style w:type="character" w:customStyle="1" w:styleId="apple-converted-space">
    <w:name w:val="apple-converted-space"/>
    <w:basedOn w:val="DefaultParagraphFont"/>
    <w:rsid w:val="00FF5483"/>
  </w:style>
  <w:style w:type="paragraph" w:styleId="Header">
    <w:name w:val="header"/>
    <w:basedOn w:val="Normal"/>
    <w:link w:val="HeaderChar"/>
    <w:uiPriority w:val="99"/>
    <w:unhideWhenUsed/>
    <w:rsid w:val="00FF5483"/>
    <w:pPr>
      <w:tabs>
        <w:tab w:val="center" w:pos="4513"/>
        <w:tab w:val="right" w:pos="9026"/>
      </w:tabs>
    </w:pPr>
  </w:style>
  <w:style w:type="character" w:customStyle="1" w:styleId="HeaderChar">
    <w:name w:val="Header Char"/>
    <w:basedOn w:val="DefaultParagraphFont"/>
    <w:link w:val="Header"/>
    <w:uiPriority w:val="99"/>
    <w:rsid w:val="00FF5483"/>
    <w:rPr>
      <w:rFonts w:ascii="Times New Roman" w:eastAsiaTheme="minorEastAsia" w:hAnsi="Times New Roman" w:cs="Times New Roman"/>
    </w:rPr>
  </w:style>
  <w:style w:type="paragraph" w:styleId="Footer">
    <w:name w:val="footer"/>
    <w:basedOn w:val="Normal"/>
    <w:link w:val="FooterChar"/>
    <w:uiPriority w:val="99"/>
    <w:unhideWhenUsed/>
    <w:rsid w:val="00FF5483"/>
    <w:pPr>
      <w:tabs>
        <w:tab w:val="center" w:pos="4513"/>
        <w:tab w:val="right" w:pos="9026"/>
      </w:tabs>
    </w:pPr>
  </w:style>
  <w:style w:type="character" w:customStyle="1" w:styleId="FooterChar">
    <w:name w:val="Footer Char"/>
    <w:basedOn w:val="DefaultParagraphFont"/>
    <w:link w:val="Footer"/>
    <w:uiPriority w:val="99"/>
    <w:rsid w:val="00FF5483"/>
    <w:rPr>
      <w:rFonts w:ascii="Times New Roman" w:eastAsiaTheme="minorEastAsia" w:hAnsi="Times New Roman" w:cs="Times New Roman"/>
    </w:rPr>
  </w:style>
  <w:style w:type="table" w:styleId="TableGrid">
    <w:name w:val="Table Grid"/>
    <w:basedOn w:val="TableNormal"/>
    <w:uiPriority w:val="59"/>
    <w:rsid w:val="00FF5483"/>
    <w:rPr>
      <w:rFonts w:eastAsiaTheme="minorEastAsia"/>
      <w:sz w:val="22"/>
      <w:szCs w:val="22"/>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5483"/>
    <w:pPr>
      <w:spacing w:before="100" w:beforeAutospacing="1" w:after="100" w:afterAutospacing="1"/>
    </w:pPr>
    <w:rPr>
      <w:rFonts w:eastAsia="Times New Roman"/>
      <w:lang w:val="en-GB" w:eastAsia="zh-CN"/>
    </w:rPr>
  </w:style>
  <w:style w:type="character" w:styleId="CommentReference">
    <w:name w:val="annotation reference"/>
    <w:basedOn w:val="DefaultParagraphFont"/>
    <w:uiPriority w:val="99"/>
    <w:semiHidden/>
    <w:unhideWhenUsed/>
    <w:rsid w:val="008A3D0A"/>
    <w:rPr>
      <w:sz w:val="16"/>
      <w:szCs w:val="16"/>
    </w:rPr>
  </w:style>
  <w:style w:type="paragraph" w:styleId="CommentText">
    <w:name w:val="annotation text"/>
    <w:basedOn w:val="Normal"/>
    <w:link w:val="CommentTextChar"/>
    <w:uiPriority w:val="99"/>
    <w:semiHidden/>
    <w:unhideWhenUsed/>
    <w:rsid w:val="008A3D0A"/>
    <w:pPr>
      <w:spacing w:after="200"/>
    </w:pPr>
    <w:rPr>
      <w:rFonts w:asciiTheme="minorHAnsi" w:hAnsiTheme="minorHAnsi" w:cstheme="minorBidi"/>
      <w:sz w:val="20"/>
      <w:szCs w:val="20"/>
      <w:lang w:val="en-GB" w:eastAsia="zh-CN"/>
    </w:rPr>
  </w:style>
  <w:style w:type="character" w:customStyle="1" w:styleId="CommentTextChar">
    <w:name w:val="Comment Text Char"/>
    <w:basedOn w:val="DefaultParagraphFont"/>
    <w:link w:val="CommentText"/>
    <w:uiPriority w:val="99"/>
    <w:semiHidden/>
    <w:rsid w:val="008A3D0A"/>
    <w:rPr>
      <w:rFonts w:eastAsiaTheme="minorEastAsia"/>
      <w:sz w:val="20"/>
      <w:szCs w:val="20"/>
      <w:lang w:val="en-GB" w:eastAsia="zh-CN"/>
    </w:rPr>
  </w:style>
  <w:style w:type="paragraph" w:styleId="CommentSubject">
    <w:name w:val="annotation subject"/>
    <w:basedOn w:val="CommentText"/>
    <w:next w:val="CommentText"/>
    <w:link w:val="CommentSubjectChar"/>
    <w:uiPriority w:val="99"/>
    <w:semiHidden/>
    <w:unhideWhenUsed/>
    <w:rsid w:val="00B5063A"/>
    <w:pPr>
      <w:spacing w:after="0"/>
    </w:pPr>
    <w:rPr>
      <w:rFonts w:ascii="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B5063A"/>
    <w:rPr>
      <w:rFonts w:ascii="Times New Roman" w:eastAsiaTheme="minorEastAsia" w:hAnsi="Times New Roman" w:cs="Times New Roman"/>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JEePbEdRn3U" TargetMode="External"/><Relationship Id="rId6" Type="http://schemas.openxmlformats.org/officeDocument/2006/relationships/hyperlink" Target="https://youtu.be/jgl8JEmA-WU" TargetMode="External"/><Relationship Id="rId7" Type="http://schemas.openxmlformats.org/officeDocument/2006/relationships/hyperlink" Target="https://youtu.be/qlHHvAUNWtU" TargetMode="Externa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3498</Words>
  <Characters>19940</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 pin</dc:creator>
  <cp:lastModifiedBy>het pin</cp:lastModifiedBy>
  <cp:revision>42</cp:revision>
  <dcterms:created xsi:type="dcterms:W3CDTF">2017-05-17T19:50:00Z</dcterms:created>
  <dcterms:modified xsi:type="dcterms:W3CDTF">2017-05-19T09:23:00Z</dcterms:modified>
</cp:coreProperties>
</file>